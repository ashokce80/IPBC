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F5D" w:rsidRDefault="00164AEA" w:rsidP="00164AEA">
      <w:pPr>
        <w:jc w:val="center"/>
        <w:rPr>
          <w:b/>
          <w:sz w:val="28"/>
        </w:rPr>
      </w:pPr>
      <w:r w:rsidRPr="00164AEA">
        <w:rPr>
          <w:b/>
          <w:sz w:val="28"/>
        </w:rPr>
        <w:t>DB STRUCTURE</w:t>
      </w:r>
    </w:p>
    <w:p w:rsidR="00164AEA" w:rsidRDefault="00164AEA" w:rsidP="00164AEA">
      <w:r>
        <w:t>Borrowers Information is divided into 4 tables. They are:-</w:t>
      </w:r>
    </w:p>
    <w:p w:rsidR="00164AEA" w:rsidRDefault="00164AEA" w:rsidP="00164AEA">
      <w:pPr>
        <w:pStyle w:val="ListParagraph"/>
        <w:numPr>
          <w:ilvl w:val="0"/>
          <w:numId w:val="1"/>
        </w:numPr>
      </w:pPr>
      <w:r>
        <w:t>Borrower</w:t>
      </w:r>
    </w:p>
    <w:p w:rsidR="00164AEA" w:rsidRDefault="00164AEA" w:rsidP="00164AEA">
      <w:pPr>
        <w:pStyle w:val="ListParagraph"/>
        <w:numPr>
          <w:ilvl w:val="0"/>
          <w:numId w:val="1"/>
        </w:numPr>
      </w:pPr>
      <w:proofErr w:type="spellStart"/>
      <w:r>
        <w:t>Financial_Details</w:t>
      </w:r>
      <w:proofErr w:type="spellEnd"/>
    </w:p>
    <w:p w:rsidR="00164AEA" w:rsidRDefault="00164AEA" w:rsidP="00164AEA">
      <w:pPr>
        <w:pStyle w:val="ListParagraph"/>
        <w:numPr>
          <w:ilvl w:val="0"/>
          <w:numId w:val="1"/>
        </w:numPr>
      </w:pPr>
      <w:proofErr w:type="spellStart"/>
      <w:r>
        <w:t>Loan_Details</w:t>
      </w:r>
      <w:proofErr w:type="spellEnd"/>
    </w:p>
    <w:p w:rsidR="00164AEA" w:rsidRDefault="00164AEA" w:rsidP="00164AEA">
      <w:pPr>
        <w:pStyle w:val="ListParagraph"/>
        <w:numPr>
          <w:ilvl w:val="0"/>
          <w:numId w:val="1"/>
        </w:numPr>
      </w:pPr>
      <w:proofErr w:type="spellStart"/>
      <w:r>
        <w:t>Property_Details</w:t>
      </w:r>
      <w:proofErr w:type="spellEnd"/>
    </w:p>
    <w:p w:rsidR="00164AEA" w:rsidRDefault="00164AEA" w:rsidP="00164AEA">
      <w:pPr>
        <w:rPr>
          <w:noProof/>
        </w:rPr>
      </w:pPr>
      <w:r>
        <w:t>The Structure of the 4 tables is shown below:</w:t>
      </w:r>
      <w:r w:rsidRPr="00164AEA">
        <w:rPr>
          <w:noProof/>
        </w:rPr>
        <w:t xml:space="preserve"> </w:t>
      </w:r>
    </w:p>
    <w:p w:rsidR="00164AEA" w:rsidRDefault="00164AEA" w:rsidP="00164AEA">
      <w:pPr>
        <w:rPr>
          <w:ins w:id="0" w:author="Hilton Scranton" w:date="2013-05-25T13:23:00Z"/>
          <w:b/>
          <w:noProof/>
          <w:sz w:val="28"/>
        </w:rPr>
      </w:pPr>
      <w:r w:rsidRPr="00164AEA">
        <w:rPr>
          <w:b/>
          <w:noProof/>
          <w:sz w:val="28"/>
        </w:rPr>
        <w:t>Borrower</w:t>
      </w:r>
    </w:p>
    <w:p w:rsidR="006C42C3" w:rsidRPr="00164AEA" w:rsidRDefault="006C42C3" w:rsidP="00164AEA">
      <w:pPr>
        <w:rPr>
          <w:b/>
          <w:noProof/>
          <w:sz w:val="28"/>
        </w:rPr>
      </w:pPr>
      <w:ins w:id="1" w:author="Hilton Scranton" w:date="2013-05-25T13:23:00Z">
        <w:r>
          <w:rPr>
            <w:b/>
            <w:noProof/>
            <w:sz w:val="28"/>
          </w:rPr>
          <w:t xml:space="preserve">Add: </w:t>
        </w:r>
        <w:r>
          <w:rPr>
            <w:b/>
            <w:sz w:val="28"/>
          </w:rPr>
          <w:t xml:space="preserve">co-borrower </w:t>
        </w:r>
        <w:proofErr w:type="gramStart"/>
        <w:r>
          <w:rPr>
            <w:b/>
            <w:sz w:val="28"/>
          </w:rPr>
          <w:t>info</w:t>
        </w:r>
      </w:ins>
      <w:ins w:id="2" w:author="Hilton Scranton" w:date="2013-05-25T13:24:00Z">
        <w:r>
          <w:rPr>
            <w:b/>
            <w:sz w:val="28"/>
          </w:rPr>
          <w:t xml:space="preserve"> </w:t>
        </w:r>
      </w:ins>
      <w:ins w:id="3" w:author="Hilton Scranton" w:date="2013-05-25T13:23:00Z">
        <w:r>
          <w:rPr>
            <w:b/>
            <w:sz w:val="28"/>
          </w:rPr>
          <w:t xml:space="preserve"> to</w:t>
        </w:r>
        <w:proofErr w:type="gramEnd"/>
        <w:r>
          <w:rPr>
            <w:b/>
            <w:sz w:val="28"/>
          </w:rPr>
          <w:t xml:space="preserve"> this table</w:t>
        </w:r>
      </w:ins>
    </w:p>
    <w:p w:rsidR="00164AEA" w:rsidRDefault="00164AEA" w:rsidP="00164AEA">
      <w:r>
        <w:rPr>
          <w:noProof/>
        </w:rPr>
        <w:drawing>
          <wp:inline distT="0" distB="0" distL="0" distR="0" wp14:anchorId="261A354C" wp14:editId="567B7588">
            <wp:extent cx="4524930" cy="4086225"/>
            <wp:effectExtent l="0" t="0" r="9525" b="0"/>
            <wp:docPr id="1" name="Picture 1" descr="D: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aptur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93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AEA" w:rsidRDefault="00164AEA" w:rsidP="00164AEA"/>
    <w:p w:rsidR="00164AEA" w:rsidRDefault="00164AEA" w:rsidP="00164AEA"/>
    <w:p w:rsidR="00164AEA" w:rsidRDefault="00164AEA" w:rsidP="00164AEA"/>
    <w:p w:rsidR="00164AEA" w:rsidRDefault="00164AEA" w:rsidP="00164AEA"/>
    <w:p w:rsidR="00164AEA" w:rsidRDefault="00164AEA" w:rsidP="00164AEA"/>
    <w:p w:rsidR="00164AEA" w:rsidRDefault="00164AEA" w:rsidP="00164AEA">
      <w:pPr>
        <w:rPr>
          <w:ins w:id="4" w:author="Hilton Scranton" w:date="2013-05-25T13:20:00Z"/>
          <w:b/>
          <w:sz w:val="28"/>
        </w:rPr>
      </w:pPr>
      <w:proofErr w:type="spellStart"/>
      <w:r>
        <w:rPr>
          <w:b/>
          <w:sz w:val="28"/>
        </w:rPr>
        <w:t>Financial_Details</w:t>
      </w:r>
      <w:proofErr w:type="spellEnd"/>
      <w:r>
        <w:rPr>
          <w:b/>
          <w:sz w:val="28"/>
        </w:rPr>
        <w:t>:</w:t>
      </w:r>
    </w:p>
    <w:p w:rsidR="006C42C3" w:rsidRDefault="006C42C3" w:rsidP="00164AEA">
      <w:pPr>
        <w:rPr>
          <w:ins w:id="5" w:author="Hilton Scranton" w:date="2013-05-25T13:21:00Z"/>
          <w:b/>
          <w:sz w:val="28"/>
        </w:rPr>
      </w:pPr>
      <w:ins w:id="6" w:author="Hilton Scranton" w:date="2013-05-25T13:20:00Z">
        <w:r>
          <w:rPr>
            <w:b/>
            <w:sz w:val="28"/>
          </w:rPr>
          <w:t xml:space="preserve">Remove </w:t>
        </w:r>
      </w:ins>
    </w:p>
    <w:p w:rsidR="006C42C3" w:rsidRDefault="006C42C3" w:rsidP="00164AEA">
      <w:pPr>
        <w:rPr>
          <w:ins w:id="7" w:author="Hilton Scranton" w:date="2013-05-25T13:21:00Z"/>
          <w:b/>
          <w:sz w:val="28"/>
        </w:rPr>
      </w:pPr>
      <w:proofErr w:type="gramStart"/>
      <w:ins w:id="8" w:author="Hilton Scranton" w:date="2013-05-25T13:20:00Z">
        <w:r>
          <w:rPr>
            <w:b/>
            <w:sz w:val="28"/>
          </w:rPr>
          <w:t>purpose</w:t>
        </w:r>
        <w:proofErr w:type="gramEnd"/>
        <w:r>
          <w:rPr>
            <w:b/>
            <w:sz w:val="28"/>
          </w:rPr>
          <w:t xml:space="preserve"> of loan, property usage, loan amount, purchase price, number of units</w:t>
        </w:r>
      </w:ins>
    </w:p>
    <w:p w:rsidR="006C42C3" w:rsidRPr="00164AEA" w:rsidRDefault="006C42C3" w:rsidP="00164AEA">
      <w:pPr>
        <w:rPr>
          <w:b/>
          <w:sz w:val="28"/>
        </w:rPr>
      </w:pPr>
      <w:proofErr w:type="gramStart"/>
      <w:ins w:id="9" w:author="Hilton Scranton" w:date="2013-05-25T13:21:00Z">
        <w:r>
          <w:rPr>
            <w:b/>
            <w:sz w:val="28"/>
          </w:rPr>
          <w:t>From this table.</w:t>
        </w:r>
      </w:ins>
      <w:proofErr w:type="gramEnd"/>
    </w:p>
    <w:p w:rsidR="00342F19" w:rsidRPr="00342F19" w:rsidRDefault="00164AEA" w:rsidP="00164AEA">
      <w:r>
        <w:rPr>
          <w:noProof/>
        </w:rPr>
        <w:drawing>
          <wp:inline distT="0" distB="0" distL="0" distR="0" wp14:anchorId="66B10E9B" wp14:editId="318A4B91">
            <wp:extent cx="3190875" cy="3687233"/>
            <wp:effectExtent l="0" t="0" r="0" b="8890"/>
            <wp:docPr id="2" name="Picture 2" descr="D: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apture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68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ins w:id="10" w:author="Hilton Scranton" w:date="2013-05-25T13:20:00Z">
        <w:r w:rsidR="006C42C3">
          <w:t>p</w:t>
        </w:r>
      </w:ins>
      <w:proofErr w:type="gramEnd"/>
    </w:p>
    <w:p w:rsidR="006C42C3" w:rsidRDefault="006C42C3">
      <w:pPr>
        <w:rPr>
          <w:ins w:id="11" w:author="Hilton Scranton" w:date="2013-05-25T13:21:00Z"/>
          <w:b/>
          <w:sz w:val="28"/>
        </w:rPr>
      </w:pPr>
      <w:ins w:id="12" w:author="Hilton Scranton" w:date="2013-05-25T13:21:00Z">
        <w:r>
          <w:rPr>
            <w:b/>
            <w:sz w:val="28"/>
          </w:rPr>
          <w:br w:type="page"/>
        </w:r>
      </w:ins>
    </w:p>
    <w:p w:rsidR="00342F19" w:rsidRDefault="00164AEA" w:rsidP="00164AEA">
      <w:pPr>
        <w:rPr>
          <w:ins w:id="13" w:author="Hilton Scranton" w:date="2013-05-25T13:21:00Z"/>
          <w:b/>
          <w:sz w:val="28"/>
        </w:rPr>
      </w:pPr>
      <w:proofErr w:type="spellStart"/>
      <w:r w:rsidRPr="00164AEA">
        <w:rPr>
          <w:b/>
          <w:sz w:val="28"/>
        </w:rPr>
        <w:lastRenderedPageBreak/>
        <w:t>Loan_Details</w:t>
      </w:r>
      <w:proofErr w:type="spellEnd"/>
      <w:r w:rsidRPr="00164AEA">
        <w:rPr>
          <w:b/>
          <w:sz w:val="28"/>
        </w:rPr>
        <w:t>:</w:t>
      </w:r>
    </w:p>
    <w:p w:rsidR="006C42C3" w:rsidRDefault="006C42C3" w:rsidP="00164AEA">
      <w:pPr>
        <w:rPr>
          <w:ins w:id="14" w:author="Hilton Scranton" w:date="2013-05-25T13:21:00Z"/>
          <w:b/>
          <w:sz w:val="28"/>
        </w:rPr>
      </w:pPr>
      <w:ins w:id="15" w:author="Hilton Scranton" w:date="2013-05-25T13:21:00Z">
        <w:r>
          <w:rPr>
            <w:b/>
            <w:sz w:val="28"/>
          </w:rPr>
          <w:t xml:space="preserve">Loan Id should be primary key and </w:t>
        </w:r>
      </w:ins>
      <w:ins w:id="16" w:author="Hilton Scranton" w:date="2013-05-25T13:27:00Z">
        <w:r w:rsidR="00CB599A">
          <w:rPr>
            <w:b/>
            <w:sz w:val="28"/>
          </w:rPr>
          <w:t xml:space="preserve">property id and </w:t>
        </w:r>
      </w:ins>
      <w:ins w:id="17" w:author="Hilton Scranton" w:date="2013-05-25T13:21:00Z">
        <w:r>
          <w:rPr>
            <w:b/>
            <w:sz w:val="28"/>
          </w:rPr>
          <w:t xml:space="preserve">SSN should be </w:t>
        </w:r>
        <w:proofErr w:type="gramStart"/>
        <w:r>
          <w:rPr>
            <w:b/>
            <w:sz w:val="28"/>
          </w:rPr>
          <w:t>a foreign</w:t>
        </w:r>
        <w:proofErr w:type="gramEnd"/>
        <w:r>
          <w:rPr>
            <w:b/>
            <w:sz w:val="28"/>
          </w:rPr>
          <w:t xml:space="preserve"> key</w:t>
        </w:r>
      </w:ins>
      <w:ins w:id="18" w:author="Hilton Scranton" w:date="2013-05-25T13:27:00Z">
        <w:r w:rsidR="00CB599A">
          <w:rPr>
            <w:b/>
            <w:sz w:val="28"/>
          </w:rPr>
          <w:t>s</w:t>
        </w:r>
      </w:ins>
    </w:p>
    <w:p w:rsidR="006C42C3" w:rsidRPr="00342F19" w:rsidRDefault="006C42C3" w:rsidP="00164AEA">
      <w:pPr>
        <w:rPr>
          <w:b/>
          <w:sz w:val="28"/>
        </w:rPr>
      </w:pPr>
      <w:ins w:id="19" w:author="Hilton Scranton" w:date="2013-05-25T13:21:00Z">
        <w:r>
          <w:rPr>
            <w:b/>
            <w:sz w:val="28"/>
          </w:rPr>
          <w:t>Remove property usage</w:t>
        </w:r>
      </w:ins>
      <w:ins w:id="20" w:author="Hilton Scranton" w:date="2013-05-25T13:22:00Z">
        <w:r>
          <w:rPr>
            <w:b/>
            <w:sz w:val="28"/>
          </w:rPr>
          <w:t xml:space="preserve">, co-borrower info, </w:t>
        </w:r>
        <w:proofErr w:type="spellStart"/>
        <w:r>
          <w:rPr>
            <w:b/>
            <w:sz w:val="28"/>
          </w:rPr>
          <w:t>realestate</w:t>
        </w:r>
        <w:proofErr w:type="spellEnd"/>
        <w:r>
          <w:rPr>
            <w:b/>
            <w:sz w:val="28"/>
          </w:rPr>
          <w:t xml:space="preserve"> agent info</w:t>
        </w:r>
      </w:ins>
    </w:p>
    <w:p w:rsidR="00342F19" w:rsidRDefault="00342F19" w:rsidP="00164AEA">
      <w:pPr>
        <w:rPr>
          <w:noProof/>
        </w:rPr>
      </w:pPr>
      <w:r>
        <w:rPr>
          <w:noProof/>
        </w:rPr>
        <w:drawing>
          <wp:inline distT="0" distB="0" distL="0" distR="0" wp14:anchorId="3ACC77DD" wp14:editId="511F1D3F">
            <wp:extent cx="4229100" cy="3456476"/>
            <wp:effectExtent l="0" t="0" r="0" b="0"/>
            <wp:docPr id="3" name="Picture 3" descr="D: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apture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45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F19" w:rsidRDefault="00342F19" w:rsidP="00164AEA">
      <w:pPr>
        <w:rPr>
          <w:ins w:id="21" w:author="Hilton Scranton" w:date="2013-05-25T13:24:00Z"/>
          <w:b/>
          <w:noProof/>
          <w:sz w:val="28"/>
        </w:rPr>
      </w:pPr>
      <w:r w:rsidRPr="00342F19">
        <w:rPr>
          <w:b/>
          <w:noProof/>
          <w:sz w:val="28"/>
        </w:rPr>
        <w:t>Property _Detail</w:t>
      </w:r>
    </w:p>
    <w:p w:rsidR="00CB599A" w:rsidRDefault="00CB599A" w:rsidP="006C42C3">
      <w:pPr>
        <w:rPr>
          <w:ins w:id="22" w:author="Hilton Scranton" w:date="2013-05-25T13:26:00Z"/>
          <w:b/>
          <w:noProof/>
          <w:sz w:val="28"/>
        </w:rPr>
      </w:pPr>
      <w:ins w:id="23" w:author="Hilton Scranton" w:date="2013-05-25T13:26:00Z">
        <w:r>
          <w:rPr>
            <w:b/>
            <w:noProof/>
            <w:sz w:val="28"/>
          </w:rPr>
          <w:t xml:space="preserve">Make property id as primary key and SSN as foreignkeys </w:t>
        </w:r>
      </w:ins>
    </w:p>
    <w:p w:rsidR="006C42C3" w:rsidRPr="00342F19" w:rsidRDefault="006C42C3" w:rsidP="006C42C3">
      <w:pPr>
        <w:rPr>
          <w:ins w:id="24" w:author="Hilton Scranton" w:date="2013-05-25T13:24:00Z"/>
          <w:b/>
          <w:sz w:val="28"/>
        </w:rPr>
      </w:pPr>
      <w:ins w:id="25" w:author="Hilton Scranton" w:date="2013-05-25T13:24:00Z">
        <w:r>
          <w:rPr>
            <w:b/>
            <w:noProof/>
            <w:sz w:val="28"/>
          </w:rPr>
          <w:t xml:space="preserve">Add </w:t>
        </w:r>
        <w:proofErr w:type="spellStart"/>
        <w:r>
          <w:rPr>
            <w:b/>
            <w:sz w:val="28"/>
          </w:rPr>
          <w:t>realestate</w:t>
        </w:r>
        <w:proofErr w:type="spellEnd"/>
        <w:r>
          <w:rPr>
            <w:b/>
            <w:sz w:val="28"/>
          </w:rPr>
          <w:t xml:space="preserve"> agent info to this table</w:t>
        </w:r>
      </w:ins>
    </w:p>
    <w:p w:rsidR="006C42C3" w:rsidRPr="00342F19" w:rsidRDefault="006C42C3" w:rsidP="00164AEA">
      <w:pPr>
        <w:rPr>
          <w:b/>
          <w:noProof/>
          <w:sz w:val="28"/>
        </w:rPr>
      </w:pPr>
    </w:p>
    <w:p w:rsidR="00342F19" w:rsidRPr="00342F19" w:rsidRDefault="00164AEA" w:rsidP="00164AEA">
      <w:r>
        <w:rPr>
          <w:noProof/>
        </w:rPr>
        <w:lastRenderedPageBreak/>
        <w:drawing>
          <wp:inline distT="0" distB="0" distL="0" distR="0" wp14:anchorId="21F6CE96" wp14:editId="1460107C">
            <wp:extent cx="4149606" cy="2114550"/>
            <wp:effectExtent l="0" t="0" r="3810" b="0"/>
            <wp:docPr id="4" name="Picture 4" descr="D:\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apture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606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F19" w:rsidRDefault="00342F19" w:rsidP="00164AEA">
      <w:pPr>
        <w:rPr>
          <w:b/>
          <w:sz w:val="28"/>
        </w:rPr>
      </w:pPr>
    </w:p>
    <w:p w:rsidR="00342F19" w:rsidRDefault="00342F19" w:rsidP="00164AEA">
      <w:pPr>
        <w:rPr>
          <w:b/>
          <w:sz w:val="28"/>
        </w:rPr>
      </w:pPr>
    </w:p>
    <w:p w:rsidR="00342F19" w:rsidRPr="00342F19" w:rsidRDefault="00342F19" w:rsidP="00164AEA">
      <w:pPr>
        <w:rPr>
          <w:b/>
          <w:sz w:val="28"/>
        </w:rPr>
      </w:pPr>
      <w:bookmarkStart w:id="26" w:name="_GoBack"/>
      <w:bookmarkEnd w:id="26"/>
    </w:p>
    <w:sectPr w:rsidR="00342F19" w:rsidRPr="00342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93D4D"/>
    <w:multiLevelType w:val="hybridMultilevel"/>
    <w:tmpl w:val="D160DCA8"/>
    <w:lvl w:ilvl="0" w:tplc="DB98EC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AEA"/>
    <w:rsid w:val="00164AEA"/>
    <w:rsid w:val="00342F19"/>
    <w:rsid w:val="006C42C3"/>
    <w:rsid w:val="00923F5D"/>
    <w:rsid w:val="00CB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A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4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A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A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4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A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chaitu</dc:creator>
  <cp:lastModifiedBy>Hilton Scranton</cp:lastModifiedBy>
  <cp:revision>3</cp:revision>
  <dcterms:created xsi:type="dcterms:W3CDTF">2013-05-25T17:25:00Z</dcterms:created>
  <dcterms:modified xsi:type="dcterms:W3CDTF">2013-05-25T17:27:00Z</dcterms:modified>
</cp:coreProperties>
</file>