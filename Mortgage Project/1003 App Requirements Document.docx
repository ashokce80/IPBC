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sz w:val="72"/>
          <w:szCs w:val="72"/>
          <w:lang w:eastAsia="en-US"/>
        </w:rPr>
        <w:id w:val="1146093785"/>
        <w:docPartObj>
          <w:docPartGallery w:val="Cover Pages"/>
          <w:docPartUnique/>
        </w:docPartObj>
      </w:sdtPr>
      <w:sdtEndPr>
        <w:rPr>
          <w:rFonts w:eastAsiaTheme="minorHAnsi"/>
          <w:sz w:val="24"/>
          <w:szCs w:val="24"/>
        </w:rPr>
      </w:sdtEndPr>
      <w:sdtContent>
        <w:p w14:paraId="191507C2" w14:textId="77777777" w:rsidR="00CB5D00" w:rsidRPr="00341D31" w:rsidRDefault="00CB5D00">
          <w:pPr>
            <w:pStyle w:val="NoSpacing"/>
            <w:rPr>
              <w:rFonts w:ascii="Times New Roman" w:eastAsiaTheme="majorEastAsia" w:hAnsi="Times New Roman" w:cs="Times New Roman"/>
              <w:sz w:val="72"/>
              <w:szCs w:val="72"/>
            </w:rPr>
          </w:pPr>
          <w:r w:rsidRPr="00341D31">
            <w:rPr>
              <w:rFonts w:ascii="Times New Roman" w:hAnsi="Times New Roman" w:cs="Times New Roman"/>
              <w:noProof/>
              <w:lang w:eastAsia="en-US"/>
            </w:rPr>
            <mc:AlternateContent>
              <mc:Choice Requires="wps">
                <w:drawing>
                  <wp:anchor distT="0" distB="0" distL="114300" distR="114300" simplePos="0" relativeHeight="251659264" behindDoc="0" locked="0" layoutInCell="0" allowOverlap="1" wp14:anchorId="561D788C" wp14:editId="43A67FA8">
                    <wp:simplePos x="0" y="0"/>
                    <wp:positionH relativeFrom="page">
                      <wp:align>center</wp:align>
                    </wp:positionH>
                    <wp:positionV relativeFrom="page">
                      <wp:align>bottom</wp:align>
                    </wp:positionV>
                    <wp:extent cx="8161020" cy="817880"/>
                    <wp:effectExtent l="0" t="0" r="11430" b="1524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txbx>
                            <w:txbxContent>
                              <w:p w14:paraId="6340B1A3" w14:textId="77777777" w:rsidR="001468D8" w:rsidRPr="00AF2E53" w:rsidRDefault="001468D8" w:rsidP="00135AAF">
                                <w:pPr>
                                  <w:jc w:val="center"/>
                                  <w:rPr>
                                    <w:rFonts w:ascii="Verdana" w:hAnsi="Verdana"/>
                                    <w:b/>
                                    <w:sz w:val="16"/>
                                    <w:szCs w:val="16"/>
                                    <w:u w:val="single"/>
                                  </w:rPr>
                                </w:pPr>
                                <w:r w:rsidRPr="00AF2E53">
                                  <w:rPr>
                                    <w:rFonts w:ascii="Verdana" w:hAnsi="Verdana"/>
                                    <w:sz w:val="16"/>
                                    <w:szCs w:val="16"/>
                                  </w:rPr>
                                  <w:t>Novedea Systems Inc, 1750 N Collins Blvd Suite 212 Richardson, TX- 75080 Ph: 972-918-0900 Fax</w:t>
                                </w:r>
                                <w:r>
                                  <w:rPr>
                                    <w:rFonts w:ascii="Verdana" w:hAnsi="Verdana"/>
                                    <w:noProof/>
                                    <w:sz w:val="16"/>
                                    <w:szCs w:val="16"/>
                                  </w:rPr>
                                  <w:t xml:space="preserve">: </w:t>
                                </w:r>
                                <w:r w:rsidRPr="00AF2E53">
                                  <w:rPr>
                                    <w:rFonts w:ascii="Verdana" w:hAnsi="Verdana"/>
                                    <w:noProof/>
                                    <w:sz w:val="16"/>
                                    <w:szCs w:val="16"/>
                                  </w:rPr>
                                  <w:t>972</w:t>
                                </w:r>
                                <w:r>
                                  <w:rPr>
                                    <w:rFonts w:ascii="Verdana" w:hAnsi="Verdana"/>
                                    <w:noProof/>
                                    <w:sz w:val="16"/>
                                    <w:szCs w:val="16"/>
                                  </w:rPr>
                                  <w:t>-</w:t>
                                </w:r>
                                <w:r w:rsidRPr="00AF2E53">
                                  <w:rPr>
                                    <w:rFonts w:ascii="Verdana" w:hAnsi="Verdana"/>
                                    <w:noProof/>
                                    <w:sz w:val="16"/>
                                    <w:szCs w:val="16"/>
                                  </w:rPr>
                                  <w:t>918-0901</w:t>
                                </w:r>
                              </w:p>
                              <w:p w14:paraId="43EBAB5B" w14:textId="77777777" w:rsidR="001468D8" w:rsidRDefault="001468D8" w:rsidP="00135AAF">
                                <w:pPr>
                                  <w:pStyle w:val="Footer"/>
                                  <w:jc w:val="center"/>
                                </w:pPr>
                                <w:r w:rsidRPr="00F03E03">
                                  <w:rPr>
                                    <w:color w:val="FF0000"/>
                                    <w:sz w:val="20"/>
                                    <w:szCs w:val="20"/>
                                  </w:rPr>
                                  <w:t>Confidential –Do not distribute.</w:t>
                                </w:r>
                              </w:p>
                              <w:p w14:paraId="4319A68A" w14:textId="77777777" w:rsidR="001468D8" w:rsidRDefault="001468D8" w:rsidP="00135AAF">
                                <w:pPr>
                                  <w:jc w:val="center"/>
                                </w:pPr>
                              </w:p>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61D788C" id="Rectangle_x0020_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" o:allowincell="f" fillcolor="#4bacc6 [3208]" strokecolor="#4f81bd [3204]">
                    <v:textbox>
                      <w:txbxContent>
                        <w:p w14:paraId="6340B1A3" w14:textId="77777777" w:rsidR="001468D8" w:rsidRPr="00AF2E53" w:rsidRDefault="001468D8" w:rsidP="00135AAF">
                          <w:pPr>
                            <w:jc w:val="center"/>
                            <w:rPr>
                              <w:rFonts w:ascii="Verdana" w:hAnsi="Verdana"/>
                              <w:b/>
                              <w:sz w:val="16"/>
                              <w:szCs w:val="16"/>
                              <w:u w:val="single"/>
                            </w:rPr>
                          </w:pPr>
                          <w:proofErr w:type="spellStart"/>
                          <w:r w:rsidRPr="00AF2E53">
                            <w:rPr>
                              <w:rFonts w:ascii="Verdana" w:hAnsi="Verdana"/>
                              <w:sz w:val="16"/>
                              <w:szCs w:val="16"/>
                            </w:rPr>
                            <w:t>Novedea</w:t>
                          </w:r>
                          <w:proofErr w:type="spellEnd"/>
                          <w:r w:rsidRPr="00AF2E53">
                            <w:rPr>
                              <w:rFonts w:ascii="Verdana" w:hAnsi="Verdana"/>
                              <w:sz w:val="16"/>
                              <w:szCs w:val="16"/>
                            </w:rPr>
                            <w:t xml:space="preserve"> Systems </w:t>
                          </w:r>
                          <w:proofErr w:type="spellStart"/>
                          <w:r w:rsidRPr="00AF2E53">
                            <w:rPr>
                              <w:rFonts w:ascii="Verdana" w:hAnsi="Verdana"/>
                              <w:sz w:val="16"/>
                              <w:szCs w:val="16"/>
                            </w:rPr>
                            <w:t>Inc</w:t>
                          </w:r>
                          <w:proofErr w:type="spellEnd"/>
                          <w:r w:rsidRPr="00AF2E53">
                            <w:rPr>
                              <w:rFonts w:ascii="Verdana" w:hAnsi="Verdana"/>
                              <w:sz w:val="16"/>
                              <w:szCs w:val="16"/>
                            </w:rPr>
                            <w:t xml:space="preserve">, 1750 N Collins Blvd Suite 212 Richardson, TX- 75080 </w:t>
                          </w:r>
                          <w:proofErr w:type="spellStart"/>
                          <w:r w:rsidRPr="00AF2E53">
                            <w:rPr>
                              <w:rFonts w:ascii="Verdana" w:hAnsi="Verdana"/>
                              <w:sz w:val="16"/>
                              <w:szCs w:val="16"/>
                            </w:rPr>
                            <w:t>Ph</w:t>
                          </w:r>
                          <w:proofErr w:type="spellEnd"/>
                          <w:r w:rsidRPr="00AF2E53">
                            <w:rPr>
                              <w:rFonts w:ascii="Verdana" w:hAnsi="Verdana"/>
                              <w:sz w:val="16"/>
                              <w:szCs w:val="16"/>
                            </w:rPr>
                            <w:t>: 972-918-0900 Fax</w:t>
                          </w:r>
                          <w:r>
                            <w:rPr>
                              <w:rFonts w:ascii="Verdana" w:hAnsi="Verdana"/>
                              <w:noProof/>
                              <w:sz w:val="16"/>
                              <w:szCs w:val="16"/>
                            </w:rPr>
                            <w:t xml:space="preserve">: </w:t>
                          </w:r>
                          <w:r w:rsidRPr="00AF2E53">
                            <w:rPr>
                              <w:rFonts w:ascii="Verdana" w:hAnsi="Verdana"/>
                              <w:noProof/>
                              <w:sz w:val="16"/>
                              <w:szCs w:val="16"/>
                            </w:rPr>
                            <w:t>972</w:t>
                          </w:r>
                          <w:r>
                            <w:rPr>
                              <w:rFonts w:ascii="Verdana" w:hAnsi="Verdana"/>
                              <w:noProof/>
                              <w:sz w:val="16"/>
                              <w:szCs w:val="16"/>
                            </w:rPr>
                            <w:t>-</w:t>
                          </w:r>
                          <w:r w:rsidRPr="00AF2E53">
                            <w:rPr>
                              <w:rFonts w:ascii="Verdana" w:hAnsi="Verdana"/>
                              <w:noProof/>
                              <w:sz w:val="16"/>
                              <w:szCs w:val="16"/>
                            </w:rPr>
                            <w:t>918-0901</w:t>
                          </w:r>
                        </w:p>
                        <w:p w14:paraId="43EBAB5B" w14:textId="77777777" w:rsidR="001468D8" w:rsidRDefault="001468D8" w:rsidP="00135AAF">
                          <w:pPr>
                            <w:pStyle w:val="Footer"/>
                            <w:jc w:val="center"/>
                          </w:pPr>
                          <w:r w:rsidRPr="00F03E03">
                            <w:rPr>
                              <w:color w:val="FF0000"/>
                              <w:sz w:val="20"/>
                              <w:szCs w:val="20"/>
                            </w:rPr>
                            <w:t>Confidential –Do not distribute.</w:t>
                          </w:r>
                        </w:p>
                        <w:p w14:paraId="4319A68A" w14:textId="77777777" w:rsidR="001468D8" w:rsidRDefault="001468D8" w:rsidP="00135AAF">
                          <w:pPr>
                            <w:jc w:val="center"/>
                          </w:pPr>
                        </w:p>
                      </w:txbxContent>
                    </v:textbox>
                    <w10:wrap anchorx="page" anchory="page"/>
                  </v:rect>
                </w:pict>
              </mc:Fallback>
            </mc:AlternateContent>
          </w:r>
          <w:r w:rsidRPr="00341D31">
            <w:rPr>
              <w:rFonts w:ascii="Times New Roman" w:hAnsi="Times New Roman" w:cs="Times New Roman"/>
              <w:noProof/>
              <w:lang w:eastAsia="en-US"/>
            </w:rPr>
            <mc:AlternateContent>
              <mc:Choice Requires="wps">
                <w:drawing>
                  <wp:anchor distT="0" distB="0" distL="114300" distR="114300" simplePos="0" relativeHeight="251662336" behindDoc="0" locked="0" layoutInCell="0" allowOverlap="1" wp14:anchorId="657C1FFA" wp14:editId="65E3B2C1">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sidRPr="00341D31">
            <w:rPr>
              <w:rFonts w:ascii="Times New Roman" w:hAnsi="Times New Roman" w:cs="Times New Roman"/>
              <w:noProof/>
              <w:lang w:eastAsia="en-US"/>
            </w:rPr>
            <mc:AlternateContent>
              <mc:Choice Requires="wps">
                <w:drawing>
                  <wp:anchor distT="0" distB="0" distL="114300" distR="114300" simplePos="0" relativeHeight="251661312" behindDoc="0" locked="0" layoutInCell="0" allowOverlap="1" wp14:anchorId="6B4D7665" wp14:editId="15C3EA31">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sidRPr="00341D31">
            <w:rPr>
              <w:rFonts w:ascii="Times New Roman" w:hAnsi="Times New Roman" w:cs="Times New Roman"/>
              <w:noProof/>
              <w:lang w:eastAsia="en-US"/>
            </w:rPr>
            <mc:AlternateContent>
              <mc:Choice Requires="wps">
                <w:drawing>
                  <wp:anchor distT="0" distB="0" distL="114300" distR="114300" simplePos="0" relativeHeight="251660288" behindDoc="0" locked="0" layoutInCell="0" allowOverlap="1" wp14:anchorId="17FC2A0D" wp14:editId="3FE5FCCE">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imes New Roman" w:eastAsiaTheme="majorEastAsia" w:hAnsi="Times New Roman" w:cs="Times New Roman"/>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14:paraId="56D76807" w14:textId="77777777" w:rsidR="00CB5D00" w:rsidRPr="00341D31" w:rsidRDefault="00C80434">
              <w:pPr>
                <w:pStyle w:val="NoSpacing"/>
                <w:rPr>
                  <w:rFonts w:ascii="Times New Roman" w:eastAsiaTheme="majorEastAsia" w:hAnsi="Times New Roman" w:cs="Times New Roman"/>
                  <w:sz w:val="72"/>
                  <w:szCs w:val="72"/>
                </w:rPr>
              </w:pPr>
              <w:r w:rsidRPr="00341D31">
                <w:rPr>
                  <w:rFonts w:ascii="Times New Roman" w:eastAsiaTheme="majorEastAsia" w:hAnsi="Times New Roman" w:cs="Times New Roman"/>
                  <w:sz w:val="72"/>
                  <w:szCs w:val="72"/>
                </w:rPr>
                <w:t>1003 Application Processing</w:t>
              </w:r>
              <w:r w:rsidR="00050536">
                <w:rPr>
                  <w:rFonts w:ascii="Times New Roman" w:eastAsiaTheme="majorEastAsia" w:hAnsi="Times New Roman" w:cs="Times New Roman"/>
                  <w:sz w:val="72"/>
                  <w:szCs w:val="72"/>
                </w:rPr>
                <w:t xml:space="preserve"> Requirements Document V7</w:t>
              </w:r>
            </w:p>
          </w:sdtContent>
        </w:sdt>
        <w:sdt>
          <w:sdtPr>
            <w:rPr>
              <w:rFonts w:ascii="Times New Roman" w:eastAsiaTheme="majorEastAsia" w:hAnsi="Times New Roman" w:cs="Times New Roman"/>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14:paraId="20BECA7B" w14:textId="77777777" w:rsidR="00CB5D00" w:rsidRPr="00341D31" w:rsidRDefault="00CB5D00">
              <w:pPr>
                <w:pStyle w:val="NoSpacing"/>
                <w:rPr>
                  <w:rFonts w:ascii="Times New Roman" w:eastAsiaTheme="majorEastAsia" w:hAnsi="Times New Roman" w:cs="Times New Roman"/>
                  <w:sz w:val="36"/>
                  <w:szCs w:val="36"/>
                </w:rPr>
              </w:pPr>
              <w:r w:rsidRPr="00341D31">
                <w:rPr>
                  <w:rFonts w:ascii="Times New Roman" w:eastAsiaTheme="majorEastAsia" w:hAnsi="Times New Roman" w:cs="Times New Roman"/>
                  <w:sz w:val="36"/>
                  <w:szCs w:val="36"/>
                </w:rPr>
                <w:t>ETL, Data ware &amp; Analytics</w:t>
              </w:r>
            </w:p>
          </w:sdtContent>
        </w:sdt>
        <w:p w14:paraId="526AA6C7" w14:textId="77777777" w:rsidR="00CB5D00" w:rsidRPr="00341D31" w:rsidRDefault="00CB5D00">
          <w:pPr>
            <w:pStyle w:val="NoSpacing"/>
            <w:rPr>
              <w:rFonts w:ascii="Times New Roman" w:eastAsiaTheme="majorEastAsia" w:hAnsi="Times New Roman" w:cs="Times New Roman"/>
              <w:sz w:val="36"/>
              <w:szCs w:val="36"/>
            </w:rPr>
          </w:pPr>
        </w:p>
        <w:p w14:paraId="608CEED1" w14:textId="77777777" w:rsidR="00CB5D00" w:rsidRPr="00341D31" w:rsidRDefault="00CB5D00">
          <w:pPr>
            <w:pStyle w:val="NoSpacing"/>
            <w:rPr>
              <w:rFonts w:ascii="Times New Roman" w:eastAsiaTheme="majorEastAsia" w:hAnsi="Times New Roman" w:cs="Times New Roman"/>
              <w:sz w:val="36"/>
              <w:szCs w:val="36"/>
            </w:rPr>
          </w:pPr>
        </w:p>
        <w:sdt>
          <w:sdtPr>
            <w:rPr>
              <w:rFonts w:ascii="Times New Roman" w:hAnsi="Times New Roman" w:cs="Times New Roman"/>
              <w:sz w:val="28"/>
              <w:szCs w:val="28"/>
            </w:rPr>
            <w:alias w:val="Date"/>
            <w:id w:val="14700083"/>
            <w:dataBinding w:prefixMappings="xmlns:ns0='http://schemas.microsoft.com/office/2006/coverPageProps'" w:xpath="/ns0:CoverPageProperties[1]/ns0:PublishDate[1]" w:storeItemID="{55AF091B-3C7A-41E3-B477-F2FDAA23CFDA}"/>
            <w:date w:fullDate="2013-10-22T00:00:00Z">
              <w:dateFormat w:val="M/d/yyyy"/>
              <w:lid w:val="en-US"/>
              <w:storeMappedDataAs w:val="dateTime"/>
              <w:calendar w:val="gregorian"/>
            </w:date>
          </w:sdtPr>
          <w:sdtEndPr/>
          <w:sdtContent>
            <w:p w14:paraId="19B2AF8E" w14:textId="77777777" w:rsidR="00CB5D00" w:rsidRPr="00341D31" w:rsidRDefault="003F1C02">
              <w:pPr>
                <w:pStyle w:val="NoSpacing"/>
                <w:rPr>
                  <w:rFonts w:ascii="Times New Roman" w:hAnsi="Times New Roman" w:cs="Times New Roman"/>
                  <w:sz w:val="28"/>
                  <w:szCs w:val="28"/>
                </w:rPr>
              </w:pPr>
              <w:r>
                <w:rPr>
                  <w:rFonts w:ascii="Times New Roman" w:hAnsi="Times New Roman" w:cs="Times New Roman"/>
                  <w:sz w:val="28"/>
                  <w:szCs w:val="28"/>
                </w:rPr>
                <w:t>10</w:t>
              </w:r>
              <w:r w:rsidR="00CB5D00" w:rsidRPr="00341D31">
                <w:rPr>
                  <w:rFonts w:ascii="Times New Roman" w:hAnsi="Times New Roman" w:cs="Times New Roman"/>
                  <w:sz w:val="28"/>
                  <w:szCs w:val="28"/>
                </w:rPr>
                <w:t>/22/2013</w:t>
              </w:r>
            </w:p>
          </w:sdtContent>
        </w:sdt>
        <w:p w14:paraId="77059613" w14:textId="77777777" w:rsidR="00CB5D00" w:rsidRPr="00341D31" w:rsidRDefault="00D6681E">
          <w:pPr>
            <w:pStyle w:val="NoSpacing"/>
            <w:rPr>
              <w:rFonts w:ascii="Times New Roman" w:hAnsi="Times New Roman" w:cs="Times New Roman"/>
            </w:rPr>
          </w:pPr>
          <w:r w:rsidRPr="00341D31">
            <w:rPr>
              <w:rFonts w:ascii="Times New Roman" w:hAnsi="Times New Roman" w:cs="Times New Roman"/>
              <w:noProof/>
              <w:lang w:eastAsia="en-US"/>
            </w:rPr>
            <w:drawing>
              <wp:inline distT="0" distB="0" distL="0" distR="0" wp14:anchorId="75203AA2" wp14:editId="707643D9">
                <wp:extent cx="2676525" cy="428625"/>
                <wp:effectExtent l="0" t="0" r="0" b="0"/>
                <wp:docPr id="2" name="Picture 2" descr="C:\Novedea\log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vedea\logo\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428625"/>
                        </a:xfrm>
                        <a:prstGeom prst="rect">
                          <a:avLst/>
                        </a:prstGeom>
                        <a:noFill/>
                        <a:ln>
                          <a:noFill/>
                        </a:ln>
                      </pic:spPr>
                    </pic:pic>
                  </a:graphicData>
                </a:graphic>
              </wp:inline>
            </w:drawing>
          </w:r>
        </w:p>
        <w:sdt>
          <w:sdtPr>
            <w:rPr>
              <w:rFonts w:ascii="Times New Roman" w:hAnsi="Times New Roman" w:cs="Times New Roman"/>
              <w:sz w:val="36"/>
              <w:szCs w:val="36"/>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14:paraId="2C5B5FA6" w14:textId="77777777" w:rsidR="00CB5D00" w:rsidRPr="00341D31" w:rsidRDefault="00CB5D00">
              <w:pPr>
                <w:pStyle w:val="NoSpacing"/>
                <w:rPr>
                  <w:rFonts w:ascii="Times New Roman" w:hAnsi="Times New Roman" w:cs="Times New Roman"/>
                  <w:sz w:val="36"/>
                  <w:szCs w:val="36"/>
                </w:rPr>
              </w:pPr>
              <w:r w:rsidRPr="00341D31">
                <w:rPr>
                  <w:rFonts w:ascii="Times New Roman" w:hAnsi="Times New Roman" w:cs="Times New Roman"/>
                  <w:sz w:val="36"/>
                  <w:szCs w:val="36"/>
                </w:rPr>
                <w:t>Ram Kotamaraja</w:t>
              </w:r>
            </w:p>
          </w:sdtContent>
        </w:sdt>
        <w:p w14:paraId="487129D0" w14:textId="77777777" w:rsidR="00CB5D00" w:rsidRPr="00341D31" w:rsidRDefault="00CB5D00">
          <w:pPr>
            <w:rPr>
              <w:sz w:val="36"/>
              <w:szCs w:val="36"/>
            </w:rPr>
          </w:pPr>
        </w:p>
        <w:p w14:paraId="385DE77B" w14:textId="77777777" w:rsidR="00CB5D00" w:rsidRDefault="00CB5D00">
          <w:pPr>
            <w:spacing w:after="200" w:line="276" w:lineRule="auto"/>
          </w:pPr>
          <w:r w:rsidRPr="00341D31">
            <w:br w:type="page"/>
          </w:r>
        </w:p>
      </w:sdtContent>
    </w:sdt>
    <w:p w14:paraId="05862823" w14:textId="77777777" w:rsidR="00812BF6" w:rsidRDefault="00812BF6" w:rsidP="00812BF6">
      <w:pPr>
        <w:pStyle w:val="Heading1"/>
      </w:pPr>
      <w:bookmarkStart w:id="0" w:name="_Toc436286629"/>
      <w:r>
        <w:lastRenderedPageBreak/>
        <w:t>Revision History</w:t>
      </w:r>
      <w:bookmarkEnd w:id="0"/>
      <w:r>
        <w:t xml:space="preserve"> </w:t>
      </w:r>
    </w:p>
    <w:p w14:paraId="06BE8103" w14:textId="77777777" w:rsidR="00812BF6" w:rsidRPr="00812BF6" w:rsidRDefault="00812BF6" w:rsidP="00812BF6"/>
    <w:tbl>
      <w:tblPr>
        <w:tblStyle w:val="TableGrid"/>
        <w:tblW w:w="0" w:type="auto"/>
        <w:tblInd w:w="18" w:type="dxa"/>
        <w:tblLayout w:type="fixed"/>
        <w:tblLook w:val="04A0" w:firstRow="1" w:lastRow="0" w:firstColumn="1" w:lastColumn="0" w:noHBand="0" w:noVBand="1"/>
      </w:tblPr>
      <w:tblGrid>
        <w:gridCol w:w="1260"/>
        <w:gridCol w:w="1170"/>
        <w:gridCol w:w="2250"/>
        <w:gridCol w:w="4878"/>
      </w:tblGrid>
      <w:tr w:rsidR="00141DC0" w:rsidRPr="00252EFF" w14:paraId="3816D901" w14:textId="77777777" w:rsidTr="00191ACC">
        <w:trPr>
          <w:trHeight w:val="530"/>
        </w:trPr>
        <w:tc>
          <w:tcPr>
            <w:tcW w:w="1260" w:type="dxa"/>
          </w:tcPr>
          <w:p w14:paraId="55680FB4" w14:textId="77777777" w:rsidR="00141DC0" w:rsidRPr="00252EFF" w:rsidRDefault="00141DC0">
            <w:pPr>
              <w:pStyle w:val="TOCHeading"/>
              <w:rPr>
                <w:rFonts w:ascii="Times New Roman" w:eastAsia="Times New Roman" w:hAnsi="Times New Roman" w:cs="Times New Roman"/>
                <w:bCs w:val="0"/>
                <w:sz w:val="22"/>
                <w:szCs w:val="22"/>
              </w:rPr>
            </w:pPr>
            <w:r w:rsidRPr="00252EFF">
              <w:rPr>
                <w:rFonts w:ascii="Times New Roman" w:eastAsia="Times New Roman" w:hAnsi="Times New Roman" w:cs="Times New Roman"/>
                <w:bCs w:val="0"/>
                <w:sz w:val="22"/>
                <w:szCs w:val="22"/>
              </w:rPr>
              <w:t>Date</w:t>
            </w:r>
          </w:p>
        </w:tc>
        <w:tc>
          <w:tcPr>
            <w:tcW w:w="1170" w:type="dxa"/>
          </w:tcPr>
          <w:p w14:paraId="142F4E66" w14:textId="77777777" w:rsidR="00141DC0" w:rsidRPr="00252EFF" w:rsidRDefault="00141DC0">
            <w:pPr>
              <w:pStyle w:val="TOCHeading"/>
              <w:rPr>
                <w:rFonts w:ascii="Times New Roman" w:eastAsia="Times New Roman" w:hAnsi="Times New Roman" w:cs="Times New Roman"/>
                <w:bCs w:val="0"/>
                <w:sz w:val="22"/>
                <w:szCs w:val="22"/>
              </w:rPr>
            </w:pPr>
            <w:r w:rsidRPr="00252EFF">
              <w:rPr>
                <w:rFonts w:ascii="Times New Roman" w:eastAsia="Times New Roman" w:hAnsi="Times New Roman" w:cs="Times New Roman"/>
                <w:bCs w:val="0"/>
                <w:sz w:val="22"/>
                <w:szCs w:val="22"/>
              </w:rPr>
              <w:t>Version</w:t>
            </w:r>
          </w:p>
        </w:tc>
        <w:tc>
          <w:tcPr>
            <w:tcW w:w="2250" w:type="dxa"/>
          </w:tcPr>
          <w:p w14:paraId="75DF6902" w14:textId="77777777" w:rsidR="00141DC0" w:rsidRPr="00252EFF" w:rsidRDefault="00141DC0">
            <w:pPr>
              <w:pStyle w:val="TOCHeading"/>
              <w:rPr>
                <w:rFonts w:ascii="Times New Roman" w:eastAsia="Times New Roman" w:hAnsi="Times New Roman" w:cs="Times New Roman"/>
                <w:bCs w:val="0"/>
                <w:sz w:val="22"/>
                <w:szCs w:val="22"/>
              </w:rPr>
            </w:pPr>
            <w:r w:rsidRPr="00252EFF">
              <w:rPr>
                <w:rFonts w:ascii="Times New Roman" w:eastAsia="Times New Roman" w:hAnsi="Times New Roman" w:cs="Times New Roman"/>
                <w:bCs w:val="0"/>
                <w:sz w:val="22"/>
                <w:szCs w:val="22"/>
              </w:rPr>
              <w:t>Author</w:t>
            </w:r>
          </w:p>
        </w:tc>
        <w:tc>
          <w:tcPr>
            <w:tcW w:w="4878" w:type="dxa"/>
          </w:tcPr>
          <w:p w14:paraId="16CC5648" w14:textId="77777777" w:rsidR="00141DC0" w:rsidRPr="00252EFF" w:rsidRDefault="00141DC0">
            <w:pPr>
              <w:pStyle w:val="TOCHeading"/>
              <w:rPr>
                <w:rFonts w:ascii="Times New Roman" w:eastAsia="Times New Roman" w:hAnsi="Times New Roman" w:cs="Times New Roman"/>
                <w:bCs w:val="0"/>
                <w:sz w:val="22"/>
                <w:szCs w:val="22"/>
              </w:rPr>
            </w:pPr>
            <w:r w:rsidRPr="00252EFF">
              <w:rPr>
                <w:rFonts w:ascii="Times New Roman" w:eastAsia="Times New Roman" w:hAnsi="Times New Roman" w:cs="Times New Roman"/>
                <w:bCs w:val="0"/>
                <w:sz w:val="22"/>
                <w:szCs w:val="22"/>
              </w:rPr>
              <w:t>Notes</w:t>
            </w:r>
          </w:p>
        </w:tc>
      </w:tr>
      <w:tr w:rsidR="00141DC0" w14:paraId="02E51563" w14:textId="77777777" w:rsidTr="00191ACC">
        <w:trPr>
          <w:trHeight w:val="377"/>
        </w:trPr>
        <w:tc>
          <w:tcPr>
            <w:tcW w:w="1260" w:type="dxa"/>
          </w:tcPr>
          <w:p w14:paraId="5F8FD4D3" w14:textId="77777777" w:rsidR="00141DC0" w:rsidRDefault="00141DC0">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5/22/2013</w:t>
            </w:r>
          </w:p>
        </w:tc>
        <w:tc>
          <w:tcPr>
            <w:tcW w:w="1170" w:type="dxa"/>
          </w:tcPr>
          <w:p w14:paraId="2BE49E36" w14:textId="77777777" w:rsidR="00141DC0" w:rsidRDefault="00141DC0">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Initial</w:t>
            </w:r>
          </w:p>
        </w:tc>
        <w:tc>
          <w:tcPr>
            <w:tcW w:w="2250" w:type="dxa"/>
          </w:tcPr>
          <w:p w14:paraId="7C96453F" w14:textId="77777777" w:rsidR="00141DC0" w:rsidRDefault="00141DC0">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Ram Kotamaraja</w:t>
            </w:r>
          </w:p>
        </w:tc>
        <w:tc>
          <w:tcPr>
            <w:tcW w:w="4878" w:type="dxa"/>
          </w:tcPr>
          <w:p w14:paraId="2BEB749A" w14:textId="77777777" w:rsidR="00141DC0" w:rsidRDefault="00141DC0">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Created initial document version</w:t>
            </w:r>
          </w:p>
        </w:tc>
      </w:tr>
      <w:tr w:rsidR="00141DC0" w14:paraId="35B89008" w14:textId="77777777" w:rsidTr="00191ACC">
        <w:tc>
          <w:tcPr>
            <w:tcW w:w="1260" w:type="dxa"/>
          </w:tcPr>
          <w:p w14:paraId="2972177C" w14:textId="77777777" w:rsidR="00141DC0" w:rsidRDefault="00141DC0">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5/25/2013</w:t>
            </w:r>
          </w:p>
        </w:tc>
        <w:tc>
          <w:tcPr>
            <w:tcW w:w="1170" w:type="dxa"/>
          </w:tcPr>
          <w:p w14:paraId="18FBC372" w14:textId="77777777" w:rsidR="00141DC0" w:rsidRDefault="00141DC0">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V1</w:t>
            </w:r>
          </w:p>
        </w:tc>
        <w:tc>
          <w:tcPr>
            <w:tcW w:w="2250" w:type="dxa"/>
          </w:tcPr>
          <w:p w14:paraId="0D85BD44" w14:textId="77777777" w:rsidR="00141DC0" w:rsidRDefault="00141DC0">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Ram Kotamaraja</w:t>
            </w:r>
          </w:p>
        </w:tc>
        <w:tc>
          <w:tcPr>
            <w:tcW w:w="4878" w:type="dxa"/>
          </w:tcPr>
          <w:p w14:paraId="5EBA8CCD" w14:textId="77777777" w:rsidR="00141DC0" w:rsidRDefault="00141DC0">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Added project diagram</w:t>
            </w:r>
          </w:p>
        </w:tc>
      </w:tr>
      <w:tr w:rsidR="00141DC0" w14:paraId="183E710B" w14:textId="77777777" w:rsidTr="00191ACC">
        <w:tc>
          <w:tcPr>
            <w:tcW w:w="1260" w:type="dxa"/>
          </w:tcPr>
          <w:p w14:paraId="047A4A8B" w14:textId="77777777" w:rsidR="00141DC0" w:rsidRDefault="00141DC0">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5/26/</w:t>
            </w:r>
            <w:r w:rsidR="00D430C0">
              <w:rPr>
                <w:rFonts w:ascii="Times New Roman" w:eastAsia="Times New Roman" w:hAnsi="Times New Roman" w:cs="Times New Roman"/>
                <w:b w:val="0"/>
                <w:bCs w:val="0"/>
                <w:sz w:val="22"/>
                <w:szCs w:val="22"/>
              </w:rPr>
              <w:t>20</w:t>
            </w:r>
            <w:r>
              <w:rPr>
                <w:rFonts w:ascii="Times New Roman" w:eastAsia="Times New Roman" w:hAnsi="Times New Roman" w:cs="Times New Roman"/>
                <w:b w:val="0"/>
                <w:bCs w:val="0"/>
                <w:sz w:val="22"/>
                <w:szCs w:val="22"/>
              </w:rPr>
              <w:t>13</w:t>
            </w:r>
          </w:p>
        </w:tc>
        <w:tc>
          <w:tcPr>
            <w:tcW w:w="1170" w:type="dxa"/>
          </w:tcPr>
          <w:p w14:paraId="628A5C7C" w14:textId="77777777" w:rsidR="00141DC0" w:rsidRDefault="00141DC0">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V2</w:t>
            </w:r>
          </w:p>
        </w:tc>
        <w:tc>
          <w:tcPr>
            <w:tcW w:w="2250" w:type="dxa"/>
          </w:tcPr>
          <w:p w14:paraId="710ADE68" w14:textId="77777777" w:rsidR="00141DC0" w:rsidRDefault="00141DC0">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Ram Kotamaraja</w:t>
            </w:r>
          </w:p>
        </w:tc>
        <w:tc>
          <w:tcPr>
            <w:tcW w:w="4878" w:type="dxa"/>
          </w:tcPr>
          <w:p w14:paraId="4903220F" w14:textId="77777777" w:rsidR="00141DC0" w:rsidRDefault="00141DC0">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Added placeholders for questions to be answered</w:t>
            </w:r>
            <w:r w:rsidR="00424C07">
              <w:rPr>
                <w:rFonts w:ascii="Times New Roman" w:eastAsia="Times New Roman" w:hAnsi="Times New Roman" w:cs="Times New Roman"/>
                <w:b w:val="0"/>
                <w:bCs w:val="0"/>
                <w:sz w:val="22"/>
                <w:szCs w:val="22"/>
              </w:rPr>
              <w:t xml:space="preserve"> and ftp info where users can upload their files</w:t>
            </w:r>
          </w:p>
        </w:tc>
      </w:tr>
      <w:tr w:rsidR="00141DC0" w14:paraId="56273151" w14:textId="77777777" w:rsidTr="00191ACC">
        <w:tc>
          <w:tcPr>
            <w:tcW w:w="1260" w:type="dxa"/>
          </w:tcPr>
          <w:p w14:paraId="2E837370" w14:textId="77777777" w:rsidR="00141DC0" w:rsidRDefault="00D430C0">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6/07/2013</w:t>
            </w:r>
          </w:p>
        </w:tc>
        <w:tc>
          <w:tcPr>
            <w:tcW w:w="1170" w:type="dxa"/>
          </w:tcPr>
          <w:p w14:paraId="03F04B42" w14:textId="77777777" w:rsidR="00141DC0" w:rsidRDefault="00D430C0">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V3</w:t>
            </w:r>
          </w:p>
        </w:tc>
        <w:tc>
          <w:tcPr>
            <w:tcW w:w="2250" w:type="dxa"/>
          </w:tcPr>
          <w:p w14:paraId="3483E5F7" w14:textId="77777777" w:rsidR="00141DC0" w:rsidRDefault="00D430C0">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Ram Kotamaraja</w:t>
            </w:r>
          </w:p>
        </w:tc>
        <w:tc>
          <w:tcPr>
            <w:tcW w:w="4878" w:type="dxa"/>
          </w:tcPr>
          <w:p w14:paraId="4319F70B" w14:textId="77777777" w:rsidR="00141DC0" w:rsidRDefault="00D430C0">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Added script task validation to story 2</w:t>
            </w:r>
            <w:ins w:id="1" w:author="Hilton Scranton" w:date="2013-06-07T20:37:00Z">
              <w:r w:rsidR="00D308F9">
                <w:rPr>
                  <w:rFonts w:ascii="Times New Roman" w:eastAsia="Times New Roman" w:hAnsi="Times New Roman" w:cs="Times New Roman"/>
                  <w:b w:val="0"/>
                  <w:bCs w:val="0"/>
                  <w:sz w:val="22"/>
                  <w:szCs w:val="22"/>
                </w:rPr>
                <w:t xml:space="preserve"> and added questions to the stories</w:t>
              </w:r>
            </w:ins>
          </w:p>
        </w:tc>
      </w:tr>
      <w:tr w:rsidR="00121175" w14:paraId="579B6401" w14:textId="77777777" w:rsidTr="00191ACC">
        <w:tc>
          <w:tcPr>
            <w:tcW w:w="1260" w:type="dxa"/>
          </w:tcPr>
          <w:p w14:paraId="389BE5D7" w14:textId="77777777" w:rsidR="00121175" w:rsidRDefault="00121175">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6/29/2013</w:t>
            </w:r>
          </w:p>
        </w:tc>
        <w:tc>
          <w:tcPr>
            <w:tcW w:w="1170" w:type="dxa"/>
          </w:tcPr>
          <w:p w14:paraId="4FCD34C8" w14:textId="77777777" w:rsidR="00121175" w:rsidRDefault="00121175">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V4</w:t>
            </w:r>
          </w:p>
        </w:tc>
        <w:tc>
          <w:tcPr>
            <w:tcW w:w="2250" w:type="dxa"/>
          </w:tcPr>
          <w:p w14:paraId="0E6EC808" w14:textId="77777777" w:rsidR="00121175" w:rsidRDefault="00121175">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Ali Muwwakkil</w:t>
            </w:r>
          </w:p>
        </w:tc>
        <w:tc>
          <w:tcPr>
            <w:tcW w:w="4878" w:type="dxa"/>
          </w:tcPr>
          <w:p w14:paraId="4AFC998C" w14:textId="77777777" w:rsidR="00121175" w:rsidRDefault="00121175">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Added Story’s 6-10</w:t>
            </w:r>
          </w:p>
        </w:tc>
      </w:tr>
      <w:tr w:rsidR="00EC7B3B" w14:paraId="5473B0AA" w14:textId="77777777" w:rsidTr="00191ACC">
        <w:tc>
          <w:tcPr>
            <w:tcW w:w="1260" w:type="dxa"/>
          </w:tcPr>
          <w:p w14:paraId="7F585386" w14:textId="77777777" w:rsidR="00EC7B3B" w:rsidRDefault="00EC7B3B">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7/15/2013</w:t>
            </w:r>
          </w:p>
        </w:tc>
        <w:tc>
          <w:tcPr>
            <w:tcW w:w="1170" w:type="dxa"/>
          </w:tcPr>
          <w:p w14:paraId="7A8941B9" w14:textId="77777777" w:rsidR="00EC7B3B" w:rsidRDefault="00EC7B3B">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V5</w:t>
            </w:r>
          </w:p>
        </w:tc>
        <w:tc>
          <w:tcPr>
            <w:tcW w:w="2250" w:type="dxa"/>
          </w:tcPr>
          <w:p w14:paraId="7EAB54C2" w14:textId="77777777" w:rsidR="00EC7B3B" w:rsidRDefault="00EC7B3B">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Chaitu Sagam</w:t>
            </w:r>
          </w:p>
        </w:tc>
        <w:tc>
          <w:tcPr>
            <w:tcW w:w="4878" w:type="dxa"/>
          </w:tcPr>
          <w:p w14:paraId="0DDF8EBD" w14:textId="77777777" w:rsidR="00EC7B3B" w:rsidRDefault="00EC7B3B">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Added Interview Questions in Appendix 2</w:t>
            </w:r>
          </w:p>
        </w:tc>
      </w:tr>
      <w:tr w:rsidR="00B01B4D" w14:paraId="61913BA9" w14:textId="77777777" w:rsidTr="00191ACC">
        <w:tc>
          <w:tcPr>
            <w:tcW w:w="1260" w:type="dxa"/>
          </w:tcPr>
          <w:p w14:paraId="754D58F3" w14:textId="77777777" w:rsidR="00B01B4D" w:rsidRDefault="00B01B4D">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10/.15/2013</w:t>
            </w:r>
          </w:p>
        </w:tc>
        <w:tc>
          <w:tcPr>
            <w:tcW w:w="1170" w:type="dxa"/>
          </w:tcPr>
          <w:p w14:paraId="335A5166" w14:textId="77777777" w:rsidR="00B01B4D" w:rsidRDefault="00B01B4D">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V6</w:t>
            </w:r>
          </w:p>
        </w:tc>
        <w:tc>
          <w:tcPr>
            <w:tcW w:w="2250" w:type="dxa"/>
          </w:tcPr>
          <w:p w14:paraId="2AF177EB" w14:textId="77777777" w:rsidR="00B01B4D" w:rsidRDefault="00B01B4D">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Chaitu Sagam</w:t>
            </w:r>
          </w:p>
        </w:tc>
        <w:tc>
          <w:tcPr>
            <w:tcW w:w="4878" w:type="dxa"/>
          </w:tcPr>
          <w:p w14:paraId="0C923F40" w14:textId="77777777" w:rsidR="00B01B4D" w:rsidRDefault="00B01B4D">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Updated Data types and Length field according to Excel Data Source in Appendix</w:t>
            </w:r>
            <w:r w:rsidR="00B671AD">
              <w:rPr>
                <w:rFonts w:ascii="Times New Roman" w:eastAsia="Times New Roman" w:hAnsi="Times New Roman" w:cs="Times New Roman"/>
                <w:b w:val="0"/>
                <w:bCs w:val="0"/>
                <w:sz w:val="22"/>
                <w:szCs w:val="22"/>
              </w:rPr>
              <w:t xml:space="preserve"> 1</w:t>
            </w:r>
          </w:p>
        </w:tc>
      </w:tr>
      <w:tr w:rsidR="00050536" w14:paraId="37163E9D" w14:textId="77777777" w:rsidTr="00191ACC">
        <w:tc>
          <w:tcPr>
            <w:tcW w:w="1260" w:type="dxa"/>
          </w:tcPr>
          <w:p w14:paraId="1BAAB231" w14:textId="77777777" w:rsidR="00050536" w:rsidRDefault="00050536">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10/23/2012</w:t>
            </w:r>
          </w:p>
        </w:tc>
        <w:tc>
          <w:tcPr>
            <w:tcW w:w="1170" w:type="dxa"/>
          </w:tcPr>
          <w:p w14:paraId="7E82B593" w14:textId="77777777" w:rsidR="00050536" w:rsidRDefault="00050536">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V7</w:t>
            </w:r>
          </w:p>
        </w:tc>
        <w:tc>
          <w:tcPr>
            <w:tcW w:w="2250" w:type="dxa"/>
          </w:tcPr>
          <w:p w14:paraId="777CB5F2" w14:textId="77777777" w:rsidR="00050536" w:rsidRDefault="00050536">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Ram Kotamaraja</w:t>
            </w:r>
          </w:p>
        </w:tc>
        <w:tc>
          <w:tcPr>
            <w:tcW w:w="4878" w:type="dxa"/>
          </w:tcPr>
          <w:p w14:paraId="065CF456" w14:textId="77777777" w:rsidR="00191ACC" w:rsidRPr="00191ACC" w:rsidRDefault="00050536" w:rsidP="00191ACC">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Updated business back ground information</w:t>
            </w:r>
            <w:r w:rsidR="0017739E">
              <w:rPr>
                <w:rFonts w:ascii="Times New Roman" w:eastAsia="Times New Roman" w:hAnsi="Times New Roman" w:cs="Times New Roman"/>
                <w:b w:val="0"/>
                <w:bCs w:val="0"/>
                <w:sz w:val="22"/>
                <w:szCs w:val="22"/>
              </w:rPr>
              <w:t xml:space="preserve"> and removed interview questions</w:t>
            </w:r>
            <w:r w:rsidR="00171EAB">
              <w:rPr>
                <w:rFonts w:ascii="Times New Roman" w:eastAsia="Times New Roman" w:hAnsi="Times New Roman" w:cs="Times New Roman"/>
                <w:b w:val="0"/>
                <w:bCs w:val="0"/>
                <w:sz w:val="22"/>
                <w:szCs w:val="22"/>
              </w:rPr>
              <w:t xml:space="preserve"> from the stories</w:t>
            </w:r>
            <w:r w:rsidR="0017739E">
              <w:rPr>
                <w:rFonts w:ascii="Times New Roman" w:eastAsia="Times New Roman" w:hAnsi="Times New Roman" w:cs="Times New Roman"/>
                <w:b w:val="0"/>
                <w:bCs w:val="0"/>
                <w:sz w:val="22"/>
                <w:szCs w:val="22"/>
              </w:rPr>
              <w:t>.</w:t>
            </w:r>
          </w:p>
        </w:tc>
      </w:tr>
      <w:tr w:rsidR="00191ACC" w14:paraId="742B725F" w14:textId="77777777" w:rsidTr="00191ACC">
        <w:tc>
          <w:tcPr>
            <w:tcW w:w="1260" w:type="dxa"/>
          </w:tcPr>
          <w:p w14:paraId="6B6CEFCA" w14:textId="77777777" w:rsidR="00191ACC" w:rsidRDefault="00191ACC">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11/26/2015</w:t>
            </w:r>
          </w:p>
        </w:tc>
        <w:tc>
          <w:tcPr>
            <w:tcW w:w="1170" w:type="dxa"/>
          </w:tcPr>
          <w:p w14:paraId="4D3801A8" w14:textId="77777777" w:rsidR="00191ACC" w:rsidRDefault="00191ACC">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V8</w:t>
            </w:r>
          </w:p>
        </w:tc>
        <w:tc>
          <w:tcPr>
            <w:tcW w:w="2250" w:type="dxa"/>
          </w:tcPr>
          <w:p w14:paraId="78A46BCF" w14:textId="77777777" w:rsidR="00191ACC" w:rsidRDefault="00191ACC">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Ram Kotamaraja</w:t>
            </w:r>
          </w:p>
        </w:tc>
        <w:tc>
          <w:tcPr>
            <w:tcW w:w="4878" w:type="dxa"/>
          </w:tcPr>
          <w:p w14:paraId="56C8E5F9" w14:textId="77777777" w:rsidR="00191ACC" w:rsidRDefault="00191ACC" w:rsidP="00191ACC">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 xml:space="preserve">Raefactored the project into multiple sprints and releases to accommodate more agile development. </w:t>
            </w:r>
          </w:p>
        </w:tc>
      </w:tr>
    </w:tbl>
    <w:p w14:paraId="41CF9C73" w14:textId="77777777" w:rsidR="004F5662" w:rsidRDefault="00050536">
      <w:pPr>
        <w:pStyle w:val="TOCHeading"/>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t xml:space="preserve"> </w:t>
      </w:r>
    </w:p>
    <w:p w14:paraId="54B1BE05" w14:textId="77777777" w:rsidR="00141DC0" w:rsidRDefault="00141DC0">
      <w:pPr>
        <w:spacing w:after="200" w:line="276" w:lineRule="auto"/>
      </w:pPr>
      <w:r>
        <w:rPr>
          <w:b/>
          <w:bCs/>
        </w:rPr>
        <w:br w:type="page"/>
      </w:r>
    </w:p>
    <w:sdt>
      <w:sdtPr>
        <w:rPr>
          <w:rFonts w:ascii="Times New Roman" w:eastAsiaTheme="minorHAnsi" w:hAnsi="Times New Roman" w:cs="Times New Roman"/>
          <w:b w:val="0"/>
          <w:bCs w:val="0"/>
          <w:color w:val="auto"/>
          <w:sz w:val="24"/>
          <w:szCs w:val="24"/>
          <w:lang w:eastAsia="en-US"/>
        </w:rPr>
        <w:id w:val="408045033"/>
        <w:docPartObj>
          <w:docPartGallery w:val="Table of Contents"/>
          <w:docPartUnique/>
        </w:docPartObj>
      </w:sdtPr>
      <w:sdtEndPr>
        <w:rPr>
          <w:noProof/>
        </w:rPr>
      </w:sdtEndPr>
      <w:sdtContent>
        <w:p w14:paraId="41D3A247" w14:textId="77777777" w:rsidR="00DF00E9" w:rsidRDefault="00DF00E9">
          <w:pPr>
            <w:pStyle w:val="TOCHeading"/>
          </w:pPr>
          <w:r>
            <w:t>Table of Contents</w:t>
          </w:r>
        </w:p>
        <w:p w14:paraId="0BF459EC" w14:textId="77777777" w:rsidR="000F3EC5" w:rsidRDefault="00DF00E9">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6286629" w:history="1">
            <w:r w:rsidR="000F3EC5" w:rsidRPr="003E1931">
              <w:rPr>
                <w:rStyle w:val="Hyperlink"/>
                <w:noProof/>
              </w:rPr>
              <w:t>Revision History</w:t>
            </w:r>
            <w:r w:rsidR="000F3EC5">
              <w:rPr>
                <w:noProof/>
                <w:webHidden/>
              </w:rPr>
              <w:tab/>
            </w:r>
            <w:r w:rsidR="000F3EC5">
              <w:rPr>
                <w:noProof/>
                <w:webHidden/>
              </w:rPr>
              <w:fldChar w:fldCharType="begin"/>
            </w:r>
            <w:r w:rsidR="000F3EC5">
              <w:rPr>
                <w:noProof/>
                <w:webHidden/>
              </w:rPr>
              <w:instrText xml:space="preserve"> PAGEREF _Toc436286629 \h </w:instrText>
            </w:r>
            <w:r w:rsidR="000F3EC5">
              <w:rPr>
                <w:noProof/>
                <w:webHidden/>
              </w:rPr>
            </w:r>
            <w:r w:rsidR="000F3EC5">
              <w:rPr>
                <w:noProof/>
                <w:webHidden/>
              </w:rPr>
              <w:fldChar w:fldCharType="separate"/>
            </w:r>
            <w:r w:rsidR="000F3EC5">
              <w:rPr>
                <w:noProof/>
                <w:webHidden/>
              </w:rPr>
              <w:t>1</w:t>
            </w:r>
            <w:r w:rsidR="000F3EC5">
              <w:rPr>
                <w:noProof/>
                <w:webHidden/>
              </w:rPr>
              <w:fldChar w:fldCharType="end"/>
            </w:r>
          </w:hyperlink>
        </w:p>
        <w:p w14:paraId="382A6C6E" w14:textId="77777777" w:rsidR="000F3EC5" w:rsidRDefault="00134CF0">
          <w:pPr>
            <w:pStyle w:val="TOC1"/>
            <w:tabs>
              <w:tab w:val="right" w:leader="dot" w:pos="9350"/>
            </w:tabs>
            <w:rPr>
              <w:rFonts w:asciiTheme="minorHAnsi" w:eastAsiaTheme="minorEastAsia" w:hAnsiTheme="minorHAnsi" w:cstheme="minorBidi"/>
              <w:noProof/>
            </w:rPr>
          </w:pPr>
          <w:hyperlink w:anchor="_Toc436286630" w:history="1">
            <w:r w:rsidR="000F3EC5" w:rsidRPr="003E1931">
              <w:rPr>
                <w:rStyle w:val="Hyperlink"/>
                <w:noProof/>
              </w:rPr>
              <w:t>Business Background</w:t>
            </w:r>
            <w:r w:rsidR="000F3EC5">
              <w:rPr>
                <w:noProof/>
                <w:webHidden/>
              </w:rPr>
              <w:tab/>
            </w:r>
            <w:r w:rsidR="000F3EC5">
              <w:rPr>
                <w:noProof/>
                <w:webHidden/>
              </w:rPr>
              <w:fldChar w:fldCharType="begin"/>
            </w:r>
            <w:r w:rsidR="000F3EC5">
              <w:rPr>
                <w:noProof/>
                <w:webHidden/>
              </w:rPr>
              <w:instrText xml:space="preserve"> PAGEREF _Toc436286630 \h </w:instrText>
            </w:r>
            <w:r w:rsidR="000F3EC5">
              <w:rPr>
                <w:noProof/>
                <w:webHidden/>
              </w:rPr>
            </w:r>
            <w:r w:rsidR="000F3EC5">
              <w:rPr>
                <w:noProof/>
                <w:webHidden/>
              </w:rPr>
              <w:fldChar w:fldCharType="separate"/>
            </w:r>
            <w:r w:rsidR="000F3EC5">
              <w:rPr>
                <w:noProof/>
                <w:webHidden/>
              </w:rPr>
              <w:t>3</w:t>
            </w:r>
            <w:r w:rsidR="000F3EC5">
              <w:rPr>
                <w:noProof/>
                <w:webHidden/>
              </w:rPr>
              <w:fldChar w:fldCharType="end"/>
            </w:r>
          </w:hyperlink>
        </w:p>
        <w:p w14:paraId="4E8E8C8E" w14:textId="77777777" w:rsidR="000F3EC5" w:rsidRDefault="00134CF0">
          <w:pPr>
            <w:pStyle w:val="TOC1"/>
            <w:tabs>
              <w:tab w:val="right" w:leader="dot" w:pos="9350"/>
            </w:tabs>
            <w:rPr>
              <w:rFonts w:asciiTheme="minorHAnsi" w:eastAsiaTheme="minorEastAsia" w:hAnsiTheme="minorHAnsi" w:cstheme="minorBidi"/>
              <w:noProof/>
            </w:rPr>
          </w:pPr>
          <w:hyperlink w:anchor="_Toc436286631" w:history="1">
            <w:r w:rsidR="000F3EC5" w:rsidRPr="003E1931">
              <w:rPr>
                <w:rStyle w:val="Hyperlink"/>
                <w:rFonts w:eastAsia="Times New Roman"/>
                <w:noProof/>
              </w:rPr>
              <w:t>Project Information</w:t>
            </w:r>
            <w:r w:rsidR="000F3EC5">
              <w:rPr>
                <w:noProof/>
                <w:webHidden/>
              </w:rPr>
              <w:tab/>
            </w:r>
            <w:r w:rsidR="000F3EC5">
              <w:rPr>
                <w:noProof/>
                <w:webHidden/>
              </w:rPr>
              <w:fldChar w:fldCharType="begin"/>
            </w:r>
            <w:r w:rsidR="000F3EC5">
              <w:rPr>
                <w:noProof/>
                <w:webHidden/>
              </w:rPr>
              <w:instrText xml:space="preserve"> PAGEREF _Toc436286631 \h </w:instrText>
            </w:r>
            <w:r w:rsidR="000F3EC5">
              <w:rPr>
                <w:noProof/>
                <w:webHidden/>
              </w:rPr>
            </w:r>
            <w:r w:rsidR="000F3EC5">
              <w:rPr>
                <w:noProof/>
                <w:webHidden/>
              </w:rPr>
              <w:fldChar w:fldCharType="separate"/>
            </w:r>
            <w:r w:rsidR="000F3EC5">
              <w:rPr>
                <w:noProof/>
                <w:webHidden/>
              </w:rPr>
              <w:t>3</w:t>
            </w:r>
            <w:r w:rsidR="000F3EC5">
              <w:rPr>
                <w:noProof/>
                <w:webHidden/>
              </w:rPr>
              <w:fldChar w:fldCharType="end"/>
            </w:r>
          </w:hyperlink>
        </w:p>
        <w:p w14:paraId="4DB30032" w14:textId="77777777" w:rsidR="000F3EC5" w:rsidRDefault="00134CF0">
          <w:pPr>
            <w:pStyle w:val="TOC1"/>
            <w:tabs>
              <w:tab w:val="right" w:leader="dot" w:pos="9350"/>
            </w:tabs>
            <w:rPr>
              <w:rFonts w:asciiTheme="minorHAnsi" w:eastAsiaTheme="minorEastAsia" w:hAnsiTheme="minorHAnsi" w:cstheme="minorBidi"/>
              <w:noProof/>
            </w:rPr>
          </w:pPr>
          <w:hyperlink w:anchor="_Toc436286632" w:history="1">
            <w:r w:rsidR="000F3EC5" w:rsidRPr="003E1931">
              <w:rPr>
                <w:rStyle w:val="Hyperlink"/>
                <w:rFonts w:eastAsia="Times New Roman"/>
                <w:noProof/>
              </w:rPr>
              <w:t>Project Diagram</w:t>
            </w:r>
            <w:r w:rsidR="000F3EC5">
              <w:rPr>
                <w:noProof/>
                <w:webHidden/>
              </w:rPr>
              <w:tab/>
            </w:r>
            <w:r w:rsidR="000F3EC5">
              <w:rPr>
                <w:noProof/>
                <w:webHidden/>
              </w:rPr>
              <w:fldChar w:fldCharType="begin"/>
            </w:r>
            <w:r w:rsidR="000F3EC5">
              <w:rPr>
                <w:noProof/>
                <w:webHidden/>
              </w:rPr>
              <w:instrText xml:space="preserve"> PAGEREF _Toc436286632 \h </w:instrText>
            </w:r>
            <w:r w:rsidR="000F3EC5">
              <w:rPr>
                <w:noProof/>
                <w:webHidden/>
              </w:rPr>
            </w:r>
            <w:r w:rsidR="000F3EC5">
              <w:rPr>
                <w:noProof/>
                <w:webHidden/>
              </w:rPr>
              <w:fldChar w:fldCharType="separate"/>
            </w:r>
            <w:r w:rsidR="000F3EC5">
              <w:rPr>
                <w:noProof/>
                <w:webHidden/>
              </w:rPr>
              <w:t>4</w:t>
            </w:r>
            <w:r w:rsidR="000F3EC5">
              <w:rPr>
                <w:noProof/>
                <w:webHidden/>
              </w:rPr>
              <w:fldChar w:fldCharType="end"/>
            </w:r>
          </w:hyperlink>
        </w:p>
        <w:p w14:paraId="671B6B7B" w14:textId="77777777" w:rsidR="000F3EC5" w:rsidRDefault="00134CF0">
          <w:pPr>
            <w:pStyle w:val="TOC1"/>
            <w:tabs>
              <w:tab w:val="right" w:leader="dot" w:pos="9350"/>
            </w:tabs>
            <w:rPr>
              <w:rFonts w:asciiTheme="minorHAnsi" w:eastAsiaTheme="minorEastAsia" w:hAnsiTheme="minorHAnsi" w:cstheme="minorBidi"/>
              <w:noProof/>
            </w:rPr>
          </w:pPr>
          <w:hyperlink w:anchor="_Toc436286633" w:history="1">
            <w:r w:rsidR="000F3EC5" w:rsidRPr="003E1931">
              <w:rPr>
                <w:rStyle w:val="Hyperlink"/>
                <w:noProof/>
              </w:rPr>
              <w:t>Project Methodology:</w:t>
            </w:r>
            <w:r w:rsidR="000F3EC5">
              <w:rPr>
                <w:noProof/>
                <w:webHidden/>
              </w:rPr>
              <w:tab/>
            </w:r>
            <w:r w:rsidR="000F3EC5">
              <w:rPr>
                <w:noProof/>
                <w:webHidden/>
              </w:rPr>
              <w:fldChar w:fldCharType="begin"/>
            </w:r>
            <w:r w:rsidR="000F3EC5">
              <w:rPr>
                <w:noProof/>
                <w:webHidden/>
              </w:rPr>
              <w:instrText xml:space="preserve"> PAGEREF _Toc436286633 \h </w:instrText>
            </w:r>
            <w:r w:rsidR="000F3EC5">
              <w:rPr>
                <w:noProof/>
                <w:webHidden/>
              </w:rPr>
            </w:r>
            <w:r w:rsidR="000F3EC5">
              <w:rPr>
                <w:noProof/>
                <w:webHidden/>
              </w:rPr>
              <w:fldChar w:fldCharType="separate"/>
            </w:r>
            <w:r w:rsidR="000F3EC5">
              <w:rPr>
                <w:noProof/>
                <w:webHidden/>
              </w:rPr>
              <w:t>5</w:t>
            </w:r>
            <w:r w:rsidR="000F3EC5">
              <w:rPr>
                <w:noProof/>
                <w:webHidden/>
              </w:rPr>
              <w:fldChar w:fldCharType="end"/>
            </w:r>
          </w:hyperlink>
        </w:p>
        <w:p w14:paraId="21F74E6A" w14:textId="77777777" w:rsidR="000F3EC5" w:rsidRDefault="00134CF0">
          <w:pPr>
            <w:pStyle w:val="TOC1"/>
            <w:tabs>
              <w:tab w:val="right" w:leader="dot" w:pos="9350"/>
            </w:tabs>
            <w:rPr>
              <w:rFonts w:asciiTheme="minorHAnsi" w:eastAsiaTheme="minorEastAsia" w:hAnsiTheme="minorHAnsi" w:cstheme="minorBidi"/>
              <w:noProof/>
            </w:rPr>
          </w:pPr>
          <w:hyperlink w:anchor="_Toc436286634" w:history="1">
            <w:r w:rsidR="000F3EC5" w:rsidRPr="003E1931">
              <w:rPr>
                <w:rStyle w:val="Hyperlink"/>
                <w:noProof/>
              </w:rPr>
              <w:t>Agile Methodology stories:</w:t>
            </w:r>
            <w:r w:rsidR="000F3EC5">
              <w:rPr>
                <w:noProof/>
                <w:webHidden/>
              </w:rPr>
              <w:tab/>
            </w:r>
            <w:r w:rsidR="000F3EC5">
              <w:rPr>
                <w:noProof/>
                <w:webHidden/>
              </w:rPr>
              <w:fldChar w:fldCharType="begin"/>
            </w:r>
            <w:r w:rsidR="000F3EC5">
              <w:rPr>
                <w:noProof/>
                <w:webHidden/>
              </w:rPr>
              <w:instrText xml:space="preserve"> PAGEREF _Toc436286634 \h </w:instrText>
            </w:r>
            <w:r w:rsidR="000F3EC5">
              <w:rPr>
                <w:noProof/>
                <w:webHidden/>
              </w:rPr>
            </w:r>
            <w:r w:rsidR="000F3EC5">
              <w:rPr>
                <w:noProof/>
                <w:webHidden/>
              </w:rPr>
              <w:fldChar w:fldCharType="separate"/>
            </w:r>
            <w:r w:rsidR="000F3EC5">
              <w:rPr>
                <w:noProof/>
                <w:webHidden/>
              </w:rPr>
              <w:t>6</w:t>
            </w:r>
            <w:r w:rsidR="000F3EC5">
              <w:rPr>
                <w:noProof/>
                <w:webHidden/>
              </w:rPr>
              <w:fldChar w:fldCharType="end"/>
            </w:r>
          </w:hyperlink>
        </w:p>
        <w:p w14:paraId="2787EE3C" w14:textId="77777777" w:rsidR="000F3EC5" w:rsidRDefault="00134CF0">
          <w:pPr>
            <w:pStyle w:val="TOC2"/>
            <w:tabs>
              <w:tab w:val="right" w:leader="dot" w:pos="9350"/>
            </w:tabs>
            <w:rPr>
              <w:rFonts w:asciiTheme="minorHAnsi" w:eastAsiaTheme="minorEastAsia" w:hAnsiTheme="minorHAnsi" w:cstheme="minorBidi"/>
              <w:noProof/>
            </w:rPr>
          </w:pPr>
          <w:hyperlink w:anchor="_Toc436286635" w:history="1">
            <w:r w:rsidR="000F3EC5" w:rsidRPr="003E1931">
              <w:rPr>
                <w:rStyle w:val="Hyperlink"/>
                <w:noProof/>
              </w:rPr>
              <w:t>R1:SP1: Story 1: Gather 1003 Mortgage application input data</w:t>
            </w:r>
            <w:r w:rsidR="000F3EC5">
              <w:rPr>
                <w:noProof/>
                <w:webHidden/>
              </w:rPr>
              <w:tab/>
            </w:r>
            <w:r w:rsidR="000F3EC5">
              <w:rPr>
                <w:noProof/>
                <w:webHidden/>
              </w:rPr>
              <w:fldChar w:fldCharType="begin"/>
            </w:r>
            <w:r w:rsidR="000F3EC5">
              <w:rPr>
                <w:noProof/>
                <w:webHidden/>
              </w:rPr>
              <w:instrText xml:space="preserve"> PAGEREF _Toc436286635 \h </w:instrText>
            </w:r>
            <w:r w:rsidR="000F3EC5">
              <w:rPr>
                <w:noProof/>
                <w:webHidden/>
              </w:rPr>
            </w:r>
            <w:r w:rsidR="000F3EC5">
              <w:rPr>
                <w:noProof/>
                <w:webHidden/>
              </w:rPr>
              <w:fldChar w:fldCharType="separate"/>
            </w:r>
            <w:r w:rsidR="000F3EC5">
              <w:rPr>
                <w:noProof/>
                <w:webHidden/>
              </w:rPr>
              <w:t>6</w:t>
            </w:r>
            <w:r w:rsidR="000F3EC5">
              <w:rPr>
                <w:noProof/>
                <w:webHidden/>
              </w:rPr>
              <w:fldChar w:fldCharType="end"/>
            </w:r>
          </w:hyperlink>
        </w:p>
        <w:p w14:paraId="24CB3057" w14:textId="77777777" w:rsidR="000F3EC5" w:rsidRDefault="00134CF0">
          <w:pPr>
            <w:pStyle w:val="TOC2"/>
            <w:tabs>
              <w:tab w:val="right" w:leader="dot" w:pos="9350"/>
            </w:tabs>
            <w:rPr>
              <w:rFonts w:asciiTheme="minorHAnsi" w:eastAsiaTheme="minorEastAsia" w:hAnsiTheme="minorHAnsi" w:cstheme="minorBidi"/>
              <w:noProof/>
            </w:rPr>
          </w:pPr>
          <w:hyperlink w:anchor="_Toc436286636" w:history="1">
            <w:r w:rsidR="000F3EC5" w:rsidRPr="003E1931">
              <w:rPr>
                <w:rStyle w:val="Hyperlink"/>
                <w:noProof/>
              </w:rPr>
              <w:t>R1:SP2: Story 2: Read input data</w:t>
            </w:r>
            <w:r w:rsidR="000F3EC5">
              <w:rPr>
                <w:noProof/>
                <w:webHidden/>
              </w:rPr>
              <w:tab/>
            </w:r>
            <w:r w:rsidR="000F3EC5">
              <w:rPr>
                <w:noProof/>
                <w:webHidden/>
              </w:rPr>
              <w:fldChar w:fldCharType="begin"/>
            </w:r>
            <w:r w:rsidR="000F3EC5">
              <w:rPr>
                <w:noProof/>
                <w:webHidden/>
              </w:rPr>
              <w:instrText xml:space="preserve"> PAGEREF _Toc436286636 \h </w:instrText>
            </w:r>
            <w:r w:rsidR="000F3EC5">
              <w:rPr>
                <w:noProof/>
                <w:webHidden/>
              </w:rPr>
            </w:r>
            <w:r w:rsidR="000F3EC5">
              <w:rPr>
                <w:noProof/>
                <w:webHidden/>
              </w:rPr>
              <w:fldChar w:fldCharType="separate"/>
            </w:r>
            <w:r w:rsidR="000F3EC5">
              <w:rPr>
                <w:noProof/>
                <w:webHidden/>
              </w:rPr>
              <w:t>7</w:t>
            </w:r>
            <w:r w:rsidR="000F3EC5">
              <w:rPr>
                <w:noProof/>
                <w:webHidden/>
              </w:rPr>
              <w:fldChar w:fldCharType="end"/>
            </w:r>
          </w:hyperlink>
        </w:p>
        <w:p w14:paraId="220A4A75" w14:textId="77777777" w:rsidR="000F3EC5" w:rsidRDefault="00134CF0">
          <w:pPr>
            <w:pStyle w:val="TOC2"/>
            <w:tabs>
              <w:tab w:val="right" w:leader="dot" w:pos="9350"/>
            </w:tabs>
            <w:rPr>
              <w:rFonts w:asciiTheme="minorHAnsi" w:eastAsiaTheme="minorEastAsia" w:hAnsiTheme="minorHAnsi" w:cstheme="minorBidi"/>
              <w:noProof/>
            </w:rPr>
          </w:pPr>
          <w:hyperlink w:anchor="_Toc436286637" w:history="1">
            <w:r w:rsidR="000F3EC5" w:rsidRPr="003E1931">
              <w:rPr>
                <w:rStyle w:val="Hyperlink"/>
                <w:noProof/>
              </w:rPr>
              <w:t>R1:SP2: Story 3: Insert data into staging tables</w:t>
            </w:r>
            <w:r w:rsidR="000F3EC5">
              <w:rPr>
                <w:noProof/>
                <w:webHidden/>
              </w:rPr>
              <w:tab/>
            </w:r>
            <w:r w:rsidR="000F3EC5">
              <w:rPr>
                <w:noProof/>
                <w:webHidden/>
              </w:rPr>
              <w:fldChar w:fldCharType="begin"/>
            </w:r>
            <w:r w:rsidR="000F3EC5">
              <w:rPr>
                <w:noProof/>
                <w:webHidden/>
              </w:rPr>
              <w:instrText xml:space="preserve"> PAGEREF _Toc436286637 \h </w:instrText>
            </w:r>
            <w:r w:rsidR="000F3EC5">
              <w:rPr>
                <w:noProof/>
                <w:webHidden/>
              </w:rPr>
            </w:r>
            <w:r w:rsidR="000F3EC5">
              <w:rPr>
                <w:noProof/>
                <w:webHidden/>
              </w:rPr>
              <w:fldChar w:fldCharType="separate"/>
            </w:r>
            <w:r w:rsidR="000F3EC5">
              <w:rPr>
                <w:noProof/>
                <w:webHidden/>
              </w:rPr>
              <w:t>7</w:t>
            </w:r>
            <w:r w:rsidR="000F3EC5">
              <w:rPr>
                <w:noProof/>
                <w:webHidden/>
              </w:rPr>
              <w:fldChar w:fldCharType="end"/>
            </w:r>
          </w:hyperlink>
        </w:p>
        <w:p w14:paraId="7FD71D9A" w14:textId="77777777" w:rsidR="000F3EC5" w:rsidRDefault="00134CF0">
          <w:pPr>
            <w:pStyle w:val="TOC2"/>
            <w:tabs>
              <w:tab w:val="right" w:leader="dot" w:pos="9350"/>
            </w:tabs>
            <w:rPr>
              <w:rFonts w:asciiTheme="minorHAnsi" w:eastAsiaTheme="minorEastAsia" w:hAnsiTheme="minorHAnsi" w:cstheme="minorBidi"/>
              <w:noProof/>
            </w:rPr>
          </w:pPr>
          <w:hyperlink w:anchor="_Toc436286638" w:history="1">
            <w:r w:rsidR="000F3EC5" w:rsidRPr="003E1931">
              <w:rPr>
                <w:rStyle w:val="Hyperlink"/>
                <w:noProof/>
              </w:rPr>
              <w:t>R1:SP3: Story 4: Validate &amp; Error Handling staging data</w:t>
            </w:r>
            <w:r w:rsidR="000F3EC5">
              <w:rPr>
                <w:noProof/>
                <w:webHidden/>
              </w:rPr>
              <w:tab/>
            </w:r>
            <w:r w:rsidR="000F3EC5">
              <w:rPr>
                <w:noProof/>
                <w:webHidden/>
              </w:rPr>
              <w:fldChar w:fldCharType="begin"/>
            </w:r>
            <w:r w:rsidR="000F3EC5">
              <w:rPr>
                <w:noProof/>
                <w:webHidden/>
              </w:rPr>
              <w:instrText xml:space="preserve"> PAGEREF _Toc436286638 \h </w:instrText>
            </w:r>
            <w:r w:rsidR="000F3EC5">
              <w:rPr>
                <w:noProof/>
                <w:webHidden/>
              </w:rPr>
            </w:r>
            <w:r w:rsidR="000F3EC5">
              <w:rPr>
                <w:noProof/>
                <w:webHidden/>
              </w:rPr>
              <w:fldChar w:fldCharType="separate"/>
            </w:r>
            <w:r w:rsidR="000F3EC5">
              <w:rPr>
                <w:noProof/>
                <w:webHidden/>
              </w:rPr>
              <w:t>8</w:t>
            </w:r>
            <w:r w:rsidR="000F3EC5">
              <w:rPr>
                <w:noProof/>
                <w:webHidden/>
              </w:rPr>
              <w:fldChar w:fldCharType="end"/>
            </w:r>
          </w:hyperlink>
        </w:p>
        <w:p w14:paraId="7A979880" w14:textId="77777777" w:rsidR="000F3EC5" w:rsidRDefault="00134CF0">
          <w:pPr>
            <w:pStyle w:val="TOC2"/>
            <w:tabs>
              <w:tab w:val="right" w:leader="dot" w:pos="9350"/>
            </w:tabs>
            <w:rPr>
              <w:rFonts w:asciiTheme="minorHAnsi" w:eastAsiaTheme="minorEastAsia" w:hAnsiTheme="minorHAnsi" w:cstheme="minorBidi"/>
              <w:noProof/>
            </w:rPr>
          </w:pPr>
          <w:hyperlink w:anchor="_Toc436286639" w:history="1">
            <w:r w:rsidR="000F3EC5" w:rsidRPr="003E1931">
              <w:rPr>
                <w:rStyle w:val="Hyperlink"/>
                <w:noProof/>
              </w:rPr>
              <w:t>R1:SP3: Story 5: Insert data into ODS database</w:t>
            </w:r>
            <w:r w:rsidR="000F3EC5">
              <w:rPr>
                <w:noProof/>
                <w:webHidden/>
              </w:rPr>
              <w:tab/>
            </w:r>
            <w:r w:rsidR="000F3EC5">
              <w:rPr>
                <w:noProof/>
                <w:webHidden/>
              </w:rPr>
              <w:fldChar w:fldCharType="begin"/>
            </w:r>
            <w:r w:rsidR="000F3EC5">
              <w:rPr>
                <w:noProof/>
                <w:webHidden/>
              </w:rPr>
              <w:instrText xml:space="preserve"> PAGEREF _Toc436286639 \h </w:instrText>
            </w:r>
            <w:r w:rsidR="000F3EC5">
              <w:rPr>
                <w:noProof/>
                <w:webHidden/>
              </w:rPr>
            </w:r>
            <w:r w:rsidR="000F3EC5">
              <w:rPr>
                <w:noProof/>
                <w:webHidden/>
              </w:rPr>
              <w:fldChar w:fldCharType="separate"/>
            </w:r>
            <w:r w:rsidR="000F3EC5">
              <w:rPr>
                <w:noProof/>
                <w:webHidden/>
              </w:rPr>
              <w:t>8</w:t>
            </w:r>
            <w:r w:rsidR="000F3EC5">
              <w:rPr>
                <w:noProof/>
                <w:webHidden/>
              </w:rPr>
              <w:fldChar w:fldCharType="end"/>
            </w:r>
          </w:hyperlink>
        </w:p>
        <w:p w14:paraId="24C25492" w14:textId="77777777" w:rsidR="000F3EC5" w:rsidRDefault="00134CF0">
          <w:pPr>
            <w:pStyle w:val="TOC2"/>
            <w:tabs>
              <w:tab w:val="right" w:leader="dot" w:pos="9350"/>
            </w:tabs>
            <w:rPr>
              <w:rFonts w:asciiTheme="minorHAnsi" w:eastAsiaTheme="minorEastAsia" w:hAnsiTheme="minorHAnsi" w:cstheme="minorBidi"/>
              <w:noProof/>
            </w:rPr>
          </w:pPr>
          <w:hyperlink w:anchor="_Toc436286640" w:history="1">
            <w:r w:rsidR="000F3EC5" w:rsidRPr="003E1931">
              <w:rPr>
                <w:rStyle w:val="Hyperlink"/>
                <w:noProof/>
              </w:rPr>
              <w:t>R1:SP4: Story 6: Insert data into OLAP / Data warehouse / Dimensional Model</w:t>
            </w:r>
            <w:r w:rsidR="000F3EC5">
              <w:rPr>
                <w:noProof/>
                <w:webHidden/>
              </w:rPr>
              <w:tab/>
            </w:r>
            <w:r w:rsidR="000F3EC5">
              <w:rPr>
                <w:noProof/>
                <w:webHidden/>
              </w:rPr>
              <w:fldChar w:fldCharType="begin"/>
            </w:r>
            <w:r w:rsidR="000F3EC5">
              <w:rPr>
                <w:noProof/>
                <w:webHidden/>
              </w:rPr>
              <w:instrText xml:space="preserve"> PAGEREF _Toc436286640 \h </w:instrText>
            </w:r>
            <w:r w:rsidR="000F3EC5">
              <w:rPr>
                <w:noProof/>
                <w:webHidden/>
              </w:rPr>
            </w:r>
            <w:r w:rsidR="000F3EC5">
              <w:rPr>
                <w:noProof/>
                <w:webHidden/>
              </w:rPr>
              <w:fldChar w:fldCharType="separate"/>
            </w:r>
            <w:r w:rsidR="000F3EC5">
              <w:rPr>
                <w:noProof/>
                <w:webHidden/>
              </w:rPr>
              <w:t>9</w:t>
            </w:r>
            <w:r w:rsidR="000F3EC5">
              <w:rPr>
                <w:noProof/>
                <w:webHidden/>
              </w:rPr>
              <w:fldChar w:fldCharType="end"/>
            </w:r>
          </w:hyperlink>
        </w:p>
        <w:p w14:paraId="4E33386F" w14:textId="77777777" w:rsidR="000F3EC5" w:rsidRDefault="00134CF0">
          <w:pPr>
            <w:pStyle w:val="TOC2"/>
            <w:tabs>
              <w:tab w:val="right" w:leader="dot" w:pos="9350"/>
            </w:tabs>
            <w:rPr>
              <w:rFonts w:asciiTheme="minorHAnsi" w:eastAsiaTheme="minorEastAsia" w:hAnsiTheme="minorHAnsi" w:cstheme="minorBidi"/>
              <w:noProof/>
            </w:rPr>
          </w:pPr>
          <w:hyperlink w:anchor="_Toc436286641" w:history="1">
            <w:r w:rsidR="000F3EC5" w:rsidRPr="003E1931">
              <w:rPr>
                <w:rStyle w:val="Hyperlink"/>
                <w:noProof/>
              </w:rPr>
              <w:t>R2:SP5: Story 7: Generate Reports – Loans to Date</w:t>
            </w:r>
            <w:r w:rsidR="000F3EC5">
              <w:rPr>
                <w:noProof/>
                <w:webHidden/>
              </w:rPr>
              <w:tab/>
            </w:r>
            <w:r w:rsidR="000F3EC5">
              <w:rPr>
                <w:noProof/>
                <w:webHidden/>
              </w:rPr>
              <w:fldChar w:fldCharType="begin"/>
            </w:r>
            <w:r w:rsidR="000F3EC5">
              <w:rPr>
                <w:noProof/>
                <w:webHidden/>
              </w:rPr>
              <w:instrText xml:space="preserve"> PAGEREF _Toc436286641 \h </w:instrText>
            </w:r>
            <w:r w:rsidR="000F3EC5">
              <w:rPr>
                <w:noProof/>
                <w:webHidden/>
              </w:rPr>
            </w:r>
            <w:r w:rsidR="000F3EC5">
              <w:rPr>
                <w:noProof/>
                <w:webHidden/>
              </w:rPr>
              <w:fldChar w:fldCharType="separate"/>
            </w:r>
            <w:r w:rsidR="000F3EC5">
              <w:rPr>
                <w:noProof/>
                <w:webHidden/>
              </w:rPr>
              <w:t>10</w:t>
            </w:r>
            <w:r w:rsidR="000F3EC5">
              <w:rPr>
                <w:noProof/>
                <w:webHidden/>
              </w:rPr>
              <w:fldChar w:fldCharType="end"/>
            </w:r>
          </w:hyperlink>
        </w:p>
        <w:p w14:paraId="1E08DA89" w14:textId="77777777" w:rsidR="000F3EC5" w:rsidRDefault="00134CF0">
          <w:pPr>
            <w:pStyle w:val="TOC2"/>
            <w:tabs>
              <w:tab w:val="right" w:leader="dot" w:pos="9350"/>
            </w:tabs>
            <w:rPr>
              <w:rFonts w:asciiTheme="minorHAnsi" w:eastAsiaTheme="minorEastAsia" w:hAnsiTheme="minorHAnsi" w:cstheme="minorBidi"/>
              <w:noProof/>
            </w:rPr>
          </w:pPr>
          <w:hyperlink w:anchor="_Toc436286642" w:history="1">
            <w:r w:rsidR="000F3EC5" w:rsidRPr="003E1931">
              <w:rPr>
                <w:rStyle w:val="Hyperlink"/>
                <w:noProof/>
              </w:rPr>
              <w:t>R2:SP5: Story 8: Generate Reports – Loans to Date / Demographics</w:t>
            </w:r>
            <w:r w:rsidR="000F3EC5">
              <w:rPr>
                <w:noProof/>
                <w:webHidden/>
              </w:rPr>
              <w:tab/>
            </w:r>
            <w:r w:rsidR="000F3EC5">
              <w:rPr>
                <w:noProof/>
                <w:webHidden/>
              </w:rPr>
              <w:fldChar w:fldCharType="begin"/>
            </w:r>
            <w:r w:rsidR="000F3EC5">
              <w:rPr>
                <w:noProof/>
                <w:webHidden/>
              </w:rPr>
              <w:instrText xml:space="preserve"> PAGEREF _Toc436286642 \h </w:instrText>
            </w:r>
            <w:r w:rsidR="000F3EC5">
              <w:rPr>
                <w:noProof/>
                <w:webHidden/>
              </w:rPr>
            </w:r>
            <w:r w:rsidR="000F3EC5">
              <w:rPr>
                <w:noProof/>
                <w:webHidden/>
              </w:rPr>
              <w:fldChar w:fldCharType="separate"/>
            </w:r>
            <w:r w:rsidR="000F3EC5">
              <w:rPr>
                <w:noProof/>
                <w:webHidden/>
              </w:rPr>
              <w:t>11</w:t>
            </w:r>
            <w:r w:rsidR="000F3EC5">
              <w:rPr>
                <w:noProof/>
                <w:webHidden/>
              </w:rPr>
              <w:fldChar w:fldCharType="end"/>
            </w:r>
          </w:hyperlink>
        </w:p>
        <w:p w14:paraId="54B475F0" w14:textId="77777777" w:rsidR="000F3EC5" w:rsidRDefault="00134CF0">
          <w:pPr>
            <w:pStyle w:val="TOC2"/>
            <w:tabs>
              <w:tab w:val="right" w:leader="dot" w:pos="9350"/>
            </w:tabs>
            <w:rPr>
              <w:rFonts w:asciiTheme="minorHAnsi" w:eastAsiaTheme="minorEastAsia" w:hAnsiTheme="minorHAnsi" w:cstheme="minorBidi"/>
              <w:noProof/>
            </w:rPr>
          </w:pPr>
          <w:hyperlink w:anchor="_Toc436286643" w:history="1">
            <w:r w:rsidR="000F3EC5" w:rsidRPr="003E1931">
              <w:rPr>
                <w:rStyle w:val="Hyperlink"/>
                <w:noProof/>
              </w:rPr>
              <w:t>R2:SP6: Story 9: Generate Reports – Loan Overview</w:t>
            </w:r>
            <w:r w:rsidR="000F3EC5">
              <w:rPr>
                <w:noProof/>
                <w:webHidden/>
              </w:rPr>
              <w:tab/>
            </w:r>
            <w:r w:rsidR="000F3EC5">
              <w:rPr>
                <w:noProof/>
                <w:webHidden/>
              </w:rPr>
              <w:fldChar w:fldCharType="begin"/>
            </w:r>
            <w:r w:rsidR="000F3EC5">
              <w:rPr>
                <w:noProof/>
                <w:webHidden/>
              </w:rPr>
              <w:instrText xml:space="preserve"> PAGEREF _Toc436286643 \h </w:instrText>
            </w:r>
            <w:r w:rsidR="000F3EC5">
              <w:rPr>
                <w:noProof/>
                <w:webHidden/>
              </w:rPr>
            </w:r>
            <w:r w:rsidR="000F3EC5">
              <w:rPr>
                <w:noProof/>
                <w:webHidden/>
              </w:rPr>
              <w:fldChar w:fldCharType="separate"/>
            </w:r>
            <w:r w:rsidR="000F3EC5">
              <w:rPr>
                <w:noProof/>
                <w:webHidden/>
              </w:rPr>
              <w:t>12</w:t>
            </w:r>
            <w:r w:rsidR="000F3EC5">
              <w:rPr>
                <w:noProof/>
                <w:webHidden/>
              </w:rPr>
              <w:fldChar w:fldCharType="end"/>
            </w:r>
          </w:hyperlink>
        </w:p>
        <w:p w14:paraId="2A1D4C8F" w14:textId="77777777" w:rsidR="000F3EC5" w:rsidRDefault="00134CF0">
          <w:pPr>
            <w:pStyle w:val="TOC2"/>
            <w:tabs>
              <w:tab w:val="right" w:leader="dot" w:pos="9350"/>
            </w:tabs>
            <w:rPr>
              <w:rFonts w:asciiTheme="minorHAnsi" w:eastAsiaTheme="minorEastAsia" w:hAnsiTheme="minorHAnsi" w:cstheme="minorBidi"/>
              <w:noProof/>
            </w:rPr>
          </w:pPr>
          <w:hyperlink w:anchor="_Toc436286644" w:history="1">
            <w:r w:rsidR="000F3EC5" w:rsidRPr="003E1931">
              <w:rPr>
                <w:rStyle w:val="Hyperlink"/>
                <w:noProof/>
              </w:rPr>
              <w:t>R2:SP6: Story 10: Report Functionality</w:t>
            </w:r>
            <w:r w:rsidR="000F3EC5">
              <w:rPr>
                <w:noProof/>
                <w:webHidden/>
              </w:rPr>
              <w:tab/>
            </w:r>
            <w:r w:rsidR="000F3EC5">
              <w:rPr>
                <w:noProof/>
                <w:webHidden/>
              </w:rPr>
              <w:fldChar w:fldCharType="begin"/>
            </w:r>
            <w:r w:rsidR="000F3EC5">
              <w:rPr>
                <w:noProof/>
                <w:webHidden/>
              </w:rPr>
              <w:instrText xml:space="preserve"> PAGEREF _Toc436286644 \h </w:instrText>
            </w:r>
            <w:r w:rsidR="000F3EC5">
              <w:rPr>
                <w:noProof/>
                <w:webHidden/>
              </w:rPr>
            </w:r>
            <w:r w:rsidR="000F3EC5">
              <w:rPr>
                <w:noProof/>
                <w:webHidden/>
              </w:rPr>
              <w:fldChar w:fldCharType="separate"/>
            </w:r>
            <w:r w:rsidR="000F3EC5">
              <w:rPr>
                <w:noProof/>
                <w:webHidden/>
              </w:rPr>
              <w:t>13</w:t>
            </w:r>
            <w:r w:rsidR="000F3EC5">
              <w:rPr>
                <w:noProof/>
                <w:webHidden/>
              </w:rPr>
              <w:fldChar w:fldCharType="end"/>
            </w:r>
          </w:hyperlink>
        </w:p>
        <w:p w14:paraId="410ED1A8" w14:textId="77777777" w:rsidR="000F3EC5" w:rsidRDefault="00134CF0">
          <w:pPr>
            <w:pStyle w:val="TOC1"/>
            <w:tabs>
              <w:tab w:val="right" w:leader="dot" w:pos="9350"/>
            </w:tabs>
            <w:rPr>
              <w:rFonts w:asciiTheme="minorHAnsi" w:eastAsiaTheme="minorEastAsia" w:hAnsiTheme="minorHAnsi" w:cstheme="minorBidi"/>
              <w:noProof/>
            </w:rPr>
          </w:pPr>
          <w:hyperlink w:anchor="_Toc436286645" w:history="1">
            <w:r w:rsidR="000F3EC5" w:rsidRPr="003E1931">
              <w:rPr>
                <w:rStyle w:val="Hyperlink"/>
                <w:noProof/>
              </w:rPr>
              <w:t>Appendix 1: Form Fields Information</w:t>
            </w:r>
            <w:r w:rsidR="000F3EC5">
              <w:rPr>
                <w:noProof/>
                <w:webHidden/>
              </w:rPr>
              <w:tab/>
            </w:r>
            <w:r w:rsidR="000F3EC5">
              <w:rPr>
                <w:noProof/>
                <w:webHidden/>
              </w:rPr>
              <w:fldChar w:fldCharType="begin"/>
            </w:r>
            <w:r w:rsidR="000F3EC5">
              <w:rPr>
                <w:noProof/>
                <w:webHidden/>
              </w:rPr>
              <w:instrText xml:space="preserve"> PAGEREF _Toc436286645 \h </w:instrText>
            </w:r>
            <w:r w:rsidR="000F3EC5">
              <w:rPr>
                <w:noProof/>
                <w:webHidden/>
              </w:rPr>
            </w:r>
            <w:r w:rsidR="000F3EC5">
              <w:rPr>
                <w:noProof/>
                <w:webHidden/>
              </w:rPr>
              <w:fldChar w:fldCharType="separate"/>
            </w:r>
            <w:r w:rsidR="000F3EC5">
              <w:rPr>
                <w:noProof/>
                <w:webHidden/>
              </w:rPr>
              <w:t>15</w:t>
            </w:r>
            <w:r w:rsidR="000F3EC5">
              <w:rPr>
                <w:noProof/>
                <w:webHidden/>
              </w:rPr>
              <w:fldChar w:fldCharType="end"/>
            </w:r>
          </w:hyperlink>
        </w:p>
        <w:p w14:paraId="708DED59" w14:textId="77777777" w:rsidR="000F3EC5" w:rsidRDefault="00134CF0">
          <w:pPr>
            <w:pStyle w:val="TOC1"/>
            <w:tabs>
              <w:tab w:val="right" w:leader="dot" w:pos="9350"/>
            </w:tabs>
            <w:rPr>
              <w:rFonts w:asciiTheme="minorHAnsi" w:eastAsiaTheme="minorEastAsia" w:hAnsiTheme="minorHAnsi" w:cstheme="minorBidi"/>
              <w:noProof/>
            </w:rPr>
          </w:pPr>
          <w:hyperlink w:anchor="_Toc436286646" w:history="1">
            <w:r w:rsidR="000F3EC5" w:rsidRPr="003E1931">
              <w:rPr>
                <w:rStyle w:val="Hyperlink"/>
                <w:noProof/>
              </w:rPr>
              <w:t>Appendix 2: Questions to explore as you do the project</w:t>
            </w:r>
            <w:r w:rsidR="000F3EC5">
              <w:rPr>
                <w:noProof/>
                <w:webHidden/>
              </w:rPr>
              <w:tab/>
            </w:r>
            <w:r w:rsidR="000F3EC5">
              <w:rPr>
                <w:noProof/>
                <w:webHidden/>
              </w:rPr>
              <w:fldChar w:fldCharType="begin"/>
            </w:r>
            <w:r w:rsidR="000F3EC5">
              <w:rPr>
                <w:noProof/>
                <w:webHidden/>
              </w:rPr>
              <w:instrText xml:space="preserve"> PAGEREF _Toc436286646 \h </w:instrText>
            </w:r>
            <w:r w:rsidR="000F3EC5">
              <w:rPr>
                <w:noProof/>
                <w:webHidden/>
              </w:rPr>
            </w:r>
            <w:r w:rsidR="000F3EC5">
              <w:rPr>
                <w:noProof/>
                <w:webHidden/>
              </w:rPr>
              <w:fldChar w:fldCharType="separate"/>
            </w:r>
            <w:r w:rsidR="000F3EC5">
              <w:rPr>
                <w:noProof/>
                <w:webHidden/>
              </w:rPr>
              <w:t>16</w:t>
            </w:r>
            <w:r w:rsidR="000F3EC5">
              <w:rPr>
                <w:noProof/>
                <w:webHidden/>
              </w:rPr>
              <w:fldChar w:fldCharType="end"/>
            </w:r>
          </w:hyperlink>
        </w:p>
        <w:p w14:paraId="0FD76EF0" w14:textId="77777777" w:rsidR="000F3EC5" w:rsidRDefault="00134CF0">
          <w:pPr>
            <w:pStyle w:val="TOC3"/>
            <w:tabs>
              <w:tab w:val="right" w:leader="dot" w:pos="9350"/>
            </w:tabs>
            <w:rPr>
              <w:rFonts w:asciiTheme="minorHAnsi" w:eastAsiaTheme="minorEastAsia" w:hAnsiTheme="minorHAnsi" w:cstheme="minorBidi"/>
              <w:noProof/>
            </w:rPr>
          </w:pPr>
          <w:hyperlink w:anchor="_Toc436286647" w:history="1">
            <w:r w:rsidR="000F3EC5" w:rsidRPr="003E1931">
              <w:rPr>
                <w:rStyle w:val="Hyperlink"/>
                <w:noProof/>
              </w:rPr>
              <w:t>R1:SP1: Story 1:</w:t>
            </w:r>
            <w:r w:rsidR="000F3EC5">
              <w:rPr>
                <w:noProof/>
                <w:webHidden/>
              </w:rPr>
              <w:tab/>
            </w:r>
            <w:r w:rsidR="000F3EC5">
              <w:rPr>
                <w:noProof/>
                <w:webHidden/>
              </w:rPr>
              <w:fldChar w:fldCharType="begin"/>
            </w:r>
            <w:r w:rsidR="000F3EC5">
              <w:rPr>
                <w:noProof/>
                <w:webHidden/>
              </w:rPr>
              <w:instrText xml:space="preserve"> PAGEREF _Toc436286647 \h </w:instrText>
            </w:r>
            <w:r w:rsidR="000F3EC5">
              <w:rPr>
                <w:noProof/>
                <w:webHidden/>
              </w:rPr>
            </w:r>
            <w:r w:rsidR="000F3EC5">
              <w:rPr>
                <w:noProof/>
                <w:webHidden/>
              </w:rPr>
              <w:fldChar w:fldCharType="separate"/>
            </w:r>
            <w:r w:rsidR="000F3EC5">
              <w:rPr>
                <w:noProof/>
                <w:webHidden/>
              </w:rPr>
              <w:t>16</w:t>
            </w:r>
            <w:r w:rsidR="000F3EC5">
              <w:rPr>
                <w:noProof/>
                <w:webHidden/>
              </w:rPr>
              <w:fldChar w:fldCharType="end"/>
            </w:r>
          </w:hyperlink>
        </w:p>
        <w:p w14:paraId="56C7AD8D" w14:textId="77777777" w:rsidR="000F3EC5" w:rsidRDefault="00134CF0">
          <w:pPr>
            <w:pStyle w:val="TOC3"/>
            <w:tabs>
              <w:tab w:val="right" w:leader="dot" w:pos="9350"/>
            </w:tabs>
            <w:rPr>
              <w:rFonts w:asciiTheme="minorHAnsi" w:eastAsiaTheme="minorEastAsia" w:hAnsiTheme="minorHAnsi" w:cstheme="minorBidi"/>
              <w:noProof/>
            </w:rPr>
          </w:pPr>
          <w:hyperlink w:anchor="_Toc436286648" w:history="1">
            <w:r w:rsidR="000F3EC5" w:rsidRPr="003E1931">
              <w:rPr>
                <w:rStyle w:val="Hyperlink"/>
                <w:noProof/>
              </w:rPr>
              <w:t>R1:SP2: Story 2:</w:t>
            </w:r>
            <w:r w:rsidR="000F3EC5">
              <w:rPr>
                <w:noProof/>
                <w:webHidden/>
              </w:rPr>
              <w:tab/>
            </w:r>
            <w:r w:rsidR="000F3EC5">
              <w:rPr>
                <w:noProof/>
                <w:webHidden/>
              </w:rPr>
              <w:fldChar w:fldCharType="begin"/>
            </w:r>
            <w:r w:rsidR="000F3EC5">
              <w:rPr>
                <w:noProof/>
                <w:webHidden/>
              </w:rPr>
              <w:instrText xml:space="preserve"> PAGEREF _Toc436286648 \h </w:instrText>
            </w:r>
            <w:r w:rsidR="000F3EC5">
              <w:rPr>
                <w:noProof/>
                <w:webHidden/>
              </w:rPr>
            </w:r>
            <w:r w:rsidR="000F3EC5">
              <w:rPr>
                <w:noProof/>
                <w:webHidden/>
              </w:rPr>
              <w:fldChar w:fldCharType="separate"/>
            </w:r>
            <w:r w:rsidR="000F3EC5">
              <w:rPr>
                <w:noProof/>
                <w:webHidden/>
              </w:rPr>
              <w:t>16</w:t>
            </w:r>
            <w:r w:rsidR="000F3EC5">
              <w:rPr>
                <w:noProof/>
                <w:webHidden/>
              </w:rPr>
              <w:fldChar w:fldCharType="end"/>
            </w:r>
          </w:hyperlink>
        </w:p>
        <w:p w14:paraId="4559D530" w14:textId="77777777" w:rsidR="000F3EC5" w:rsidRDefault="00134CF0">
          <w:pPr>
            <w:pStyle w:val="TOC3"/>
            <w:tabs>
              <w:tab w:val="right" w:leader="dot" w:pos="9350"/>
            </w:tabs>
            <w:rPr>
              <w:rFonts w:asciiTheme="minorHAnsi" w:eastAsiaTheme="minorEastAsia" w:hAnsiTheme="minorHAnsi" w:cstheme="minorBidi"/>
              <w:noProof/>
            </w:rPr>
          </w:pPr>
          <w:hyperlink w:anchor="_Toc436286649" w:history="1">
            <w:r w:rsidR="000F3EC5" w:rsidRPr="003E1931">
              <w:rPr>
                <w:rStyle w:val="Hyperlink"/>
                <w:noProof/>
              </w:rPr>
              <w:t>R1:SP2: Story 3:</w:t>
            </w:r>
            <w:r w:rsidR="000F3EC5">
              <w:rPr>
                <w:noProof/>
                <w:webHidden/>
              </w:rPr>
              <w:tab/>
            </w:r>
            <w:r w:rsidR="000F3EC5">
              <w:rPr>
                <w:noProof/>
                <w:webHidden/>
              </w:rPr>
              <w:fldChar w:fldCharType="begin"/>
            </w:r>
            <w:r w:rsidR="000F3EC5">
              <w:rPr>
                <w:noProof/>
                <w:webHidden/>
              </w:rPr>
              <w:instrText xml:space="preserve"> PAGEREF _Toc436286649 \h </w:instrText>
            </w:r>
            <w:r w:rsidR="000F3EC5">
              <w:rPr>
                <w:noProof/>
                <w:webHidden/>
              </w:rPr>
            </w:r>
            <w:r w:rsidR="000F3EC5">
              <w:rPr>
                <w:noProof/>
                <w:webHidden/>
              </w:rPr>
              <w:fldChar w:fldCharType="separate"/>
            </w:r>
            <w:r w:rsidR="000F3EC5">
              <w:rPr>
                <w:noProof/>
                <w:webHidden/>
              </w:rPr>
              <w:t>16</w:t>
            </w:r>
            <w:r w:rsidR="000F3EC5">
              <w:rPr>
                <w:noProof/>
                <w:webHidden/>
              </w:rPr>
              <w:fldChar w:fldCharType="end"/>
            </w:r>
          </w:hyperlink>
        </w:p>
        <w:p w14:paraId="2254598C" w14:textId="77777777" w:rsidR="000F3EC5" w:rsidRDefault="00134CF0">
          <w:pPr>
            <w:pStyle w:val="TOC3"/>
            <w:tabs>
              <w:tab w:val="right" w:leader="dot" w:pos="9350"/>
            </w:tabs>
            <w:rPr>
              <w:rFonts w:asciiTheme="minorHAnsi" w:eastAsiaTheme="minorEastAsia" w:hAnsiTheme="minorHAnsi" w:cstheme="minorBidi"/>
              <w:noProof/>
            </w:rPr>
          </w:pPr>
          <w:hyperlink w:anchor="_Toc436286650" w:history="1">
            <w:r w:rsidR="000F3EC5" w:rsidRPr="003E1931">
              <w:rPr>
                <w:rStyle w:val="Hyperlink"/>
                <w:noProof/>
              </w:rPr>
              <w:t>R1:SP3: Story 4:</w:t>
            </w:r>
            <w:r w:rsidR="000F3EC5">
              <w:rPr>
                <w:noProof/>
                <w:webHidden/>
              </w:rPr>
              <w:tab/>
            </w:r>
            <w:r w:rsidR="000F3EC5">
              <w:rPr>
                <w:noProof/>
                <w:webHidden/>
              </w:rPr>
              <w:fldChar w:fldCharType="begin"/>
            </w:r>
            <w:r w:rsidR="000F3EC5">
              <w:rPr>
                <w:noProof/>
                <w:webHidden/>
              </w:rPr>
              <w:instrText xml:space="preserve"> PAGEREF _Toc436286650 \h </w:instrText>
            </w:r>
            <w:r w:rsidR="000F3EC5">
              <w:rPr>
                <w:noProof/>
                <w:webHidden/>
              </w:rPr>
            </w:r>
            <w:r w:rsidR="000F3EC5">
              <w:rPr>
                <w:noProof/>
                <w:webHidden/>
              </w:rPr>
              <w:fldChar w:fldCharType="separate"/>
            </w:r>
            <w:r w:rsidR="000F3EC5">
              <w:rPr>
                <w:noProof/>
                <w:webHidden/>
              </w:rPr>
              <w:t>17</w:t>
            </w:r>
            <w:r w:rsidR="000F3EC5">
              <w:rPr>
                <w:noProof/>
                <w:webHidden/>
              </w:rPr>
              <w:fldChar w:fldCharType="end"/>
            </w:r>
          </w:hyperlink>
        </w:p>
        <w:p w14:paraId="18FC11CD" w14:textId="77777777" w:rsidR="000F3EC5" w:rsidRDefault="00134CF0">
          <w:pPr>
            <w:pStyle w:val="TOC3"/>
            <w:tabs>
              <w:tab w:val="right" w:leader="dot" w:pos="9350"/>
            </w:tabs>
            <w:rPr>
              <w:rFonts w:asciiTheme="minorHAnsi" w:eastAsiaTheme="minorEastAsia" w:hAnsiTheme="minorHAnsi" w:cstheme="minorBidi"/>
              <w:noProof/>
            </w:rPr>
          </w:pPr>
          <w:hyperlink w:anchor="_Toc436286651" w:history="1">
            <w:r w:rsidR="000F3EC5" w:rsidRPr="003E1931">
              <w:rPr>
                <w:rStyle w:val="Hyperlink"/>
                <w:noProof/>
              </w:rPr>
              <w:t>R1:SP3: Story 5:</w:t>
            </w:r>
            <w:r w:rsidR="000F3EC5">
              <w:rPr>
                <w:noProof/>
                <w:webHidden/>
              </w:rPr>
              <w:tab/>
            </w:r>
            <w:r w:rsidR="000F3EC5">
              <w:rPr>
                <w:noProof/>
                <w:webHidden/>
              </w:rPr>
              <w:fldChar w:fldCharType="begin"/>
            </w:r>
            <w:r w:rsidR="000F3EC5">
              <w:rPr>
                <w:noProof/>
                <w:webHidden/>
              </w:rPr>
              <w:instrText xml:space="preserve"> PAGEREF _Toc436286651 \h </w:instrText>
            </w:r>
            <w:r w:rsidR="000F3EC5">
              <w:rPr>
                <w:noProof/>
                <w:webHidden/>
              </w:rPr>
            </w:r>
            <w:r w:rsidR="000F3EC5">
              <w:rPr>
                <w:noProof/>
                <w:webHidden/>
              </w:rPr>
              <w:fldChar w:fldCharType="separate"/>
            </w:r>
            <w:r w:rsidR="000F3EC5">
              <w:rPr>
                <w:noProof/>
                <w:webHidden/>
              </w:rPr>
              <w:t>17</w:t>
            </w:r>
            <w:r w:rsidR="000F3EC5">
              <w:rPr>
                <w:noProof/>
                <w:webHidden/>
              </w:rPr>
              <w:fldChar w:fldCharType="end"/>
            </w:r>
          </w:hyperlink>
        </w:p>
        <w:p w14:paraId="194392F5" w14:textId="77777777" w:rsidR="000F3EC5" w:rsidRDefault="00134CF0">
          <w:pPr>
            <w:pStyle w:val="TOC3"/>
            <w:tabs>
              <w:tab w:val="right" w:leader="dot" w:pos="9350"/>
            </w:tabs>
            <w:rPr>
              <w:rFonts w:asciiTheme="minorHAnsi" w:eastAsiaTheme="minorEastAsia" w:hAnsiTheme="minorHAnsi" w:cstheme="minorBidi"/>
              <w:noProof/>
            </w:rPr>
          </w:pPr>
          <w:hyperlink w:anchor="_Toc436286652" w:history="1">
            <w:r w:rsidR="000F3EC5" w:rsidRPr="003E1931">
              <w:rPr>
                <w:rStyle w:val="Hyperlink"/>
                <w:noProof/>
              </w:rPr>
              <w:t>R1:SP4: Story 6:</w:t>
            </w:r>
            <w:r w:rsidR="000F3EC5">
              <w:rPr>
                <w:noProof/>
                <w:webHidden/>
              </w:rPr>
              <w:tab/>
            </w:r>
            <w:r w:rsidR="000F3EC5">
              <w:rPr>
                <w:noProof/>
                <w:webHidden/>
              </w:rPr>
              <w:fldChar w:fldCharType="begin"/>
            </w:r>
            <w:r w:rsidR="000F3EC5">
              <w:rPr>
                <w:noProof/>
                <w:webHidden/>
              </w:rPr>
              <w:instrText xml:space="preserve"> PAGEREF _Toc436286652 \h </w:instrText>
            </w:r>
            <w:r w:rsidR="000F3EC5">
              <w:rPr>
                <w:noProof/>
                <w:webHidden/>
              </w:rPr>
            </w:r>
            <w:r w:rsidR="000F3EC5">
              <w:rPr>
                <w:noProof/>
                <w:webHidden/>
              </w:rPr>
              <w:fldChar w:fldCharType="separate"/>
            </w:r>
            <w:r w:rsidR="000F3EC5">
              <w:rPr>
                <w:noProof/>
                <w:webHidden/>
              </w:rPr>
              <w:t>17</w:t>
            </w:r>
            <w:r w:rsidR="000F3EC5">
              <w:rPr>
                <w:noProof/>
                <w:webHidden/>
              </w:rPr>
              <w:fldChar w:fldCharType="end"/>
            </w:r>
          </w:hyperlink>
        </w:p>
        <w:p w14:paraId="50697E4B" w14:textId="77777777" w:rsidR="000F3EC5" w:rsidRDefault="00134CF0">
          <w:pPr>
            <w:pStyle w:val="TOC3"/>
            <w:tabs>
              <w:tab w:val="right" w:leader="dot" w:pos="9350"/>
            </w:tabs>
            <w:rPr>
              <w:rFonts w:asciiTheme="minorHAnsi" w:eastAsiaTheme="minorEastAsia" w:hAnsiTheme="minorHAnsi" w:cstheme="minorBidi"/>
              <w:noProof/>
            </w:rPr>
          </w:pPr>
          <w:hyperlink w:anchor="_Toc436286653" w:history="1">
            <w:r w:rsidR="000F3EC5" w:rsidRPr="003E1931">
              <w:rPr>
                <w:rStyle w:val="Hyperlink"/>
                <w:noProof/>
              </w:rPr>
              <w:t>R2:SP5: Story 7, 8 &amp; R2:SP6: 9,10:</w:t>
            </w:r>
            <w:r w:rsidR="000F3EC5">
              <w:rPr>
                <w:noProof/>
                <w:webHidden/>
              </w:rPr>
              <w:tab/>
            </w:r>
            <w:r w:rsidR="000F3EC5">
              <w:rPr>
                <w:noProof/>
                <w:webHidden/>
              </w:rPr>
              <w:fldChar w:fldCharType="begin"/>
            </w:r>
            <w:r w:rsidR="000F3EC5">
              <w:rPr>
                <w:noProof/>
                <w:webHidden/>
              </w:rPr>
              <w:instrText xml:space="preserve"> PAGEREF _Toc436286653 \h </w:instrText>
            </w:r>
            <w:r w:rsidR="000F3EC5">
              <w:rPr>
                <w:noProof/>
                <w:webHidden/>
              </w:rPr>
            </w:r>
            <w:r w:rsidR="000F3EC5">
              <w:rPr>
                <w:noProof/>
                <w:webHidden/>
              </w:rPr>
              <w:fldChar w:fldCharType="separate"/>
            </w:r>
            <w:r w:rsidR="000F3EC5">
              <w:rPr>
                <w:noProof/>
                <w:webHidden/>
              </w:rPr>
              <w:t>18</w:t>
            </w:r>
            <w:r w:rsidR="000F3EC5">
              <w:rPr>
                <w:noProof/>
                <w:webHidden/>
              </w:rPr>
              <w:fldChar w:fldCharType="end"/>
            </w:r>
          </w:hyperlink>
        </w:p>
        <w:p w14:paraId="7A1EF369" w14:textId="77777777" w:rsidR="000F3EC5" w:rsidRDefault="00134CF0">
          <w:pPr>
            <w:pStyle w:val="TOC3"/>
            <w:tabs>
              <w:tab w:val="right" w:leader="dot" w:pos="9350"/>
            </w:tabs>
            <w:rPr>
              <w:rFonts w:asciiTheme="minorHAnsi" w:eastAsiaTheme="minorEastAsia" w:hAnsiTheme="minorHAnsi" w:cstheme="minorBidi"/>
              <w:noProof/>
            </w:rPr>
          </w:pPr>
          <w:hyperlink w:anchor="_Toc436286654" w:history="1">
            <w:r w:rsidR="000F3EC5" w:rsidRPr="003E1931">
              <w:rPr>
                <w:rStyle w:val="Hyperlink"/>
                <w:noProof/>
              </w:rPr>
              <w:t>Additional Questions:</w:t>
            </w:r>
            <w:r w:rsidR="000F3EC5">
              <w:rPr>
                <w:noProof/>
                <w:webHidden/>
              </w:rPr>
              <w:tab/>
            </w:r>
            <w:r w:rsidR="000F3EC5">
              <w:rPr>
                <w:noProof/>
                <w:webHidden/>
              </w:rPr>
              <w:fldChar w:fldCharType="begin"/>
            </w:r>
            <w:r w:rsidR="000F3EC5">
              <w:rPr>
                <w:noProof/>
                <w:webHidden/>
              </w:rPr>
              <w:instrText xml:space="preserve"> PAGEREF _Toc436286654 \h </w:instrText>
            </w:r>
            <w:r w:rsidR="000F3EC5">
              <w:rPr>
                <w:noProof/>
                <w:webHidden/>
              </w:rPr>
            </w:r>
            <w:r w:rsidR="000F3EC5">
              <w:rPr>
                <w:noProof/>
                <w:webHidden/>
              </w:rPr>
              <w:fldChar w:fldCharType="separate"/>
            </w:r>
            <w:r w:rsidR="000F3EC5">
              <w:rPr>
                <w:noProof/>
                <w:webHidden/>
              </w:rPr>
              <w:t>19</w:t>
            </w:r>
            <w:r w:rsidR="000F3EC5">
              <w:rPr>
                <w:noProof/>
                <w:webHidden/>
              </w:rPr>
              <w:fldChar w:fldCharType="end"/>
            </w:r>
          </w:hyperlink>
        </w:p>
        <w:p w14:paraId="676BA431" w14:textId="77777777" w:rsidR="00DF00E9" w:rsidRDefault="00DF00E9">
          <w:r>
            <w:rPr>
              <w:b/>
              <w:bCs/>
              <w:noProof/>
            </w:rPr>
            <w:fldChar w:fldCharType="end"/>
          </w:r>
        </w:p>
      </w:sdtContent>
    </w:sdt>
    <w:p w14:paraId="2786D6A6" w14:textId="77777777" w:rsidR="0076565D" w:rsidRPr="00341D31" w:rsidRDefault="0076565D">
      <w:pPr>
        <w:spacing w:after="200" w:line="276" w:lineRule="auto"/>
        <w:rPr>
          <w:rFonts w:eastAsia="Times New Roman"/>
          <w:b/>
          <w:bCs/>
          <w:sz w:val="22"/>
          <w:szCs w:val="22"/>
        </w:rPr>
      </w:pPr>
    </w:p>
    <w:p w14:paraId="7AE578E4" w14:textId="77777777" w:rsidR="0076565D" w:rsidRPr="00341D31" w:rsidRDefault="0076565D">
      <w:pPr>
        <w:spacing w:after="200" w:line="276" w:lineRule="auto"/>
        <w:rPr>
          <w:rFonts w:eastAsia="Times New Roman"/>
          <w:b/>
          <w:bCs/>
          <w:sz w:val="22"/>
          <w:szCs w:val="22"/>
        </w:rPr>
      </w:pPr>
      <w:r w:rsidRPr="00341D31">
        <w:rPr>
          <w:rFonts w:eastAsia="Times New Roman"/>
          <w:b/>
          <w:bCs/>
          <w:sz w:val="22"/>
          <w:szCs w:val="22"/>
        </w:rPr>
        <w:br w:type="page"/>
      </w:r>
    </w:p>
    <w:p w14:paraId="505BB3D2" w14:textId="77777777" w:rsidR="00D463FA" w:rsidRPr="00341D31" w:rsidRDefault="00D463FA" w:rsidP="00E3517F">
      <w:pPr>
        <w:pStyle w:val="Heading1"/>
        <w:rPr>
          <w:rFonts w:ascii="Times New Roman" w:hAnsi="Times New Roman" w:cs="Times New Roman"/>
        </w:rPr>
      </w:pPr>
      <w:bookmarkStart w:id="2" w:name="_Toc436286630"/>
      <w:r w:rsidRPr="00341D31">
        <w:rPr>
          <w:rFonts w:ascii="Times New Roman" w:hAnsi="Times New Roman" w:cs="Times New Roman"/>
        </w:rPr>
        <w:lastRenderedPageBreak/>
        <w:t>Business Background</w:t>
      </w:r>
      <w:bookmarkEnd w:id="2"/>
    </w:p>
    <w:p w14:paraId="690E55D4" w14:textId="77777777" w:rsidR="00D463FA" w:rsidRPr="00341D31" w:rsidRDefault="00D463FA" w:rsidP="002043FE">
      <w:pPr>
        <w:rPr>
          <w:rFonts w:eastAsia="Times New Roman"/>
          <w:b/>
          <w:bCs/>
          <w:sz w:val="22"/>
          <w:szCs w:val="22"/>
        </w:rPr>
      </w:pPr>
    </w:p>
    <w:p w14:paraId="65FF9E59" w14:textId="77777777" w:rsidR="002043FE" w:rsidRPr="00341D31" w:rsidRDefault="002043FE" w:rsidP="002043FE">
      <w:pPr>
        <w:rPr>
          <w:rFonts w:eastAsia="Times New Roman"/>
          <w:sz w:val="22"/>
          <w:szCs w:val="22"/>
        </w:rPr>
      </w:pPr>
      <w:r w:rsidRPr="00341D31">
        <w:rPr>
          <w:rFonts w:eastAsia="Times New Roman"/>
          <w:b/>
          <w:bCs/>
          <w:sz w:val="22"/>
          <w:szCs w:val="22"/>
        </w:rPr>
        <w:t>Client:</w:t>
      </w:r>
      <w:r w:rsidRPr="00341D31">
        <w:rPr>
          <w:rFonts w:eastAsia="Times New Roman"/>
          <w:sz w:val="22"/>
          <w:szCs w:val="22"/>
        </w:rPr>
        <w:t xml:space="preserve"> </w:t>
      </w:r>
      <w:r w:rsidR="002C09AC">
        <w:rPr>
          <w:rFonts w:eastAsia="Times New Roman"/>
          <w:sz w:val="22"/>
          <w:szCs w:val="22"/>
        </w:rPr>
        <w:t>Revolution</w:t>
      </w:r>
      <w:r w:rsidRPr="00341D31">
        <w:rPr>
          <w:rFonts w:eastAsia="Times New Roman"/>
          <w:sz w:val="22"/>
          <w:szCs w:val="22"/>
        </w:rPr>
        <w:t xml:space="preserve"> Mortgage Group (</w:t>
      </w:r>
      <w:r w:rsidR="002C09AC">
        <w:rPr>
          <w:rFonts w:eastAsia="Times New Roman"/>
          <w:sz w:val="22"/>
          <w:szCs w:val="22"/>
        </w:rPr>
        <w:t>R</w:t>
      </w:r>
      <w:r w:rsidRPr="00341D31">
        <w:rPr>
          <w:rFonts w:eastAsia="Times New Roman"/>
          <w:sz w:val="22"/>
          <w:szCs w:val="22"/>
        </w:rPr>
        <w:t xml:space="preserve">MG) </w:t>
      </w:r>
    </w:p>
    <w:p w14:paraId="1A6AB199" w14:textId="77777777" w:rsidR="002043FE" w:rsidRPr="00341D31" w:rsidRDefault="002043FE" w:rsidP="002043FE">
      <w:pPr>
        <w:rPr>
          <w:rFonts w:eastAsia="Times New Roman"/>
          <w:sz w:val="22"/>
          <w:szCs w:val="22"/>
        </w:rPr>
      </w:pPr>
    </w:p>
    <w:p w14:paraId="0A2BF854" w14:textId="77777777" w:rsidR="002043FE" w:rsidRPr="00341D31" w:rsidRDefault="002043FE" w:rsidP="002043FE">
      <w:pPr>
        <w:rPr>
          <w:rFonts w:eastAsia="Times New Roman"/>
          <w:sz w:val="22"/>
          <w:szCs w:val="22"/>
        </w:rPr>
      </w:pPr>
      <w:r w:rsidRPr="00341D31">
        <w:rPr>
          <w:rFonts w:eastAsia="Times New Roman"/>
          <w:b/>
          <w:bCs/>
          <w:sz w:val="22"/>
          <w:szCs w:val="22"/>
        </w:rPr>
        <w:t xml:space="preserve">About </w:t>
      </w:r>
      <w:r w:rsidR="002C09AC">
        <w:rPr>
          <w:rFonts w:eastAsia="Times New Roman"/>
          <w:b/>
          <w:bCs/>
          <w:sz w:val="22"/>
          <w:szCs w:val="22"/>
        </w:rPr>
        <w:t>RMG</w:t>
      </w:r>
      <w:r w:rsidRPr="00341D31">
        <w:rPr>
          <w:rFonts w:eastAsia="Times New Roman"/>
          <w:b/>
          <w:bCs/>
          <w:sz w:val="22"/>
          <w:szCs w:val="22"/>
        </w:rPr>
        <w:t>:</w:t>
      </w:r>
      <w:r w:rsidRPr="00341D31">
        <w:rPr>
          <w:rFonts w:eastAsia="Times New Roman"/>
          <w:sz w:val="22"/>
          <w:szCs w:val="22"/>
        </w:rPr>
        <w:t xml:space="preserve"> </w:t>
      </w:r>
      <w:r w:rsidR="002C09AC">
        <w:rPr>
          <w:rFonts w:eastAsia="Times New Roman"/>
          <w:sz w:val="22"/>
          <w:szCs w:val="22"/>
        </w:rPr>
        <w:t>R</w:t>
      </w:r>
      <w:r w:rsidRPr="00341D31">
        <w:rPr>
          <w:rFonts w:eastAsia="Times New Roman"/>
          <w:sz w:val="22"/>
          <w:szCs w:val="22"/>
        </w:rPr>
        <w:t xml:space="preserve">MG has built a strong reputation as an outstanding mortgage lender, serving the lending needs of </w:t>
      </w:r>
      <w:r w:rsidR="002C09AC" w:rsidRPr="00341D31">
        <w:rPr>
          <w:rFonts w:eastAsia="Times New Roman"/>
          <w:sz w:val="22"/>
          <w:szCs w:val="22"/>
        </w:rPr>
        <w:t>individual homebuyers</w:t>
      </w:r>
      <w:r w:rsidR="002C09AC">
        <w:rPr>
          <w:rFonts w:eastAsia="Times New Roman"/>
          <w:sz w:val="22"/>
          <w:szCs w:val="22"/>
        </w:rPr>
        <w:t>,</w:t>
      </w:r>
      <w:r w:rsidR="002C09AC" w:rsidRPr="00341D31">
        <w:rPr>
          <w:rFonts w:eastAsia="Times New Roman"/>
          <w:sz w:val="22"/>
          <w:szCs w:val="22"/>
        </w:rPr>
        <w:t xml:space="preserve"> </w:t>
      </w:r>
      <w:r w:rsidRPr="00341D31">
        <w:rPr>
          <w:rFonts w:eastAsia="Times New Roman"/>
          <w:sz w:val="22"/>
          <w:szCs w:val="22"/>
        </w:rPr>
        <w:t>real estate professionals</w:t>
      </w:r>
      <w:r w:rsidR="002C09AC">
        <w:rPr>
          <w:rFonts w:eastAsia="Times New Roman"/>
          <w:sz w:val="22"/>
          <w:szCs w:val="22"/>
        </w:rPr>
        <w:t xml:space="preserve"> and</w:t>
      </w:r>
      <w:r w:rsidRPr="00341D31">
        <w:rPr>
          <w:rFonts w:eastAsia="Times New Roman"/>
          <w:sz w:val="22"/>
          <w:szCs w:val="22"/>
        </w:rPr>
        <w:t xml:space="preserve"> builders throughout their lending network.  With offices in </w:t>
      </w:r>
      <w:r w:rsidR="002C09AC">
        <w:rPr>
          <w:rFonts w:eastAsia="Times New Roman"/>
          <w:sz w:val="22"/>
          <w:szCs w:val="22"/>
        </w:rPr>
        <w:t>New York, Boston, Raleigh, Dallas</w:t>
      </w:r>
      <w:r w:rsidRPr="00341D31">
        <w:rPr>
          <w:rFonts w:eastAsia="Times New Roman"/>
          <w:sz w:val="22"/>
          <w:szCs w:val="22"/>
        </w:rPr>
        <w:t xml:space="preserve">, </w:t>
      </w:r>
      <w:r w:rsidR="002C09AC">
        <w:rPr>
          <w:rFonts w:eastAsia="Times New Roman"/>
          <w:sz w:val="22"/>
          <w:szCs w:val="22"/>
        </w:rPr>
        <w:t xml:space="preserve">Houston, Austin, Atlanta </w:t>
      </w:r>
      <w:r w:rsidRPr="00341D31">
        <w:rPr>
          <w:rFonts w:eastAsia="Times New Roman"/>
          <w:sz w:val="22"/>
          <w:szCs w:val="22"/>
        </w:rPr>
        <w:t xml:space="preserve">and </w:t>
      </w:r>
      <w:r w:rsidR="002C09AC">
        <w:rPr>
          <w:rFonts w:eastAsia="Times New Roman"/>
          <w:sz w:val="22"/>
          <w:szCs w:val="22"/>
        </w:rPr>
        <w:t>Tampa,</w:t>
      </w:r>
      <w:r w:rsidRPr="00341D31">
        <w:rPr>
          <w:rFonts w:eastAsia="Times New Roman"/>
          <w:sz w:val="22"/>
          <w:szCs w:val="22"/>
        </w:rPr>
        <w:t xml:space="preserve"> </w:t>
      </w:r>
      <w:r w:rsidR="002C09AC">
        <w:rPr>
          <w:rFonts w:eastAsia="Times New Roman"/>
          <w:sz w:val="22"/>
          <w:szCs w:val="22"/>
        </w:rPr>
        <w:t>RMG</w:t>
      </w:r>
      <w:r w:rsidRPr="00341D31">
        <w:rPr>
          <w:rFonts w:eastAsia="Times New Roman"/>
          <w:sz w:val="22"/>
          <w:szCs w:val="22"/>
        </w:rPr>
        <w:t xml:space="preserve"> is able to service customers in </w:t>
      </w:r>
      <w:r w:rsidR="002C09AC">
        <w:rPr>
          <w:rFonts w:eastAsia="Times New Roman"/>
          <w:sz w:val="22"/>
          <w:szCs w:val="22"/>
        </w:rPr>
        <w:t xml:space="preserve">New York, </w:t>
      </w:r>
      <w:r w:rsidRPr="00341D31">
        <w:rPr>
          <w:rFonts w:eastAsia="Times New Roman"/>
          <w:sz w:val="22"/>
          <w:szCs w:val="22"/>
        </w:rPr>
        <w:t xml:space="preserve">Massachusetts, </w:t>
      </w:r>
      <w:r w:rsidR="002C09AC">
        <w:rPr>
          <w:rFonts w:eastAsia="Times New Roman"/>
          <w:sz w:val="22"/>
          <w:szCs w:val="22"/>
        </w:rPr>
        <w:t>North Carolina, Texas</w:t>
      </w:r>
      <w:r w:rsidRPr="00341D31">
        <w:rPr>
          <w:rFonts w:eastAsia="Times New Roman"/>
          <w:sz w:val="22"/>
          <w:szCs w:val="22"/>
        </w:rPr>
        <w:t xml:space="preserve"> and </w:t>
      </w:r>
      <w:r w:rsidR="002C09AC">
        <w:rPr>
          <w:rFonts w:eastAsia="Times New Roman"/>
          <w:sz w:val="22"/>
          <w:szCs w:val="22"/>
        </w:rPr>
        <w:t>Florida</w:t>
      </w:r>
      <w:r w:rsidRPr="00341D31">
        <w:rPr>
          <w:rFonts w:eastAsia="Times New Roman"/>
          <w:sz w:val="22"/>
          <w:szCs w:val="22"/>
        </w:rPr>
        <w:t>.</w:t>
      </w:r>
    </w:p>
    <w:p w14:paraId="53E25567" w14:textId="77777777" w:rsidR="002043FE" w:rsidRPr="00341D31" w:rsidRDefault="002043FE" w:rsidP="002043FE">
      <w:pPr>
        <w:rPr>
          <w:rFonts w:eastAsia="Times New Roman"/>
          <w:sz w:val="22"/>
          <w:szCs w:val="22"/>
        </w:rPr>
      </w:pPr>
      <w:r w:rsidRPr="00341D31">
        <w:rPr>
          <w:rFonts w:eastAsia="Times New Roman"/>
          <w:sz w:val="22"/>
          <w:szCs w:val="22"/>
        </w:rPr>
        <w:t> </w:t>
      </w:r>
    </w:p>
    <w:p w14:paraId="2CF334AC" w14:textId="77777777" w:rsidR="002043FE" w:rsidRPr="00341D31" w:rsidRDefault="002C09AC" w:rsidP="002043FE">
      <w:pPr>
        <w:rPr>
          <w:rFonts w:eastAsia="Times New Roman"/>
          <w:sz w:val="22"/>
          <w:szCs w:val="22"/>
        </w:rPr>
      </w:pPr>
      <w:r>
        <w:rPr>
          <w:rFonts w:eastAsia="Times New Roman"/>
          <w:sz w:val="22"/>
          <w:szCs w:val="22"/>
        </w:rPr>
        <w:t>R</w:t>
      </w:r>
      <w:r w:rsidR="002043FE" w:rsidRPr="00341D31">
        <w:rPr>
          <w:rFonts w:eastAsia="Times New Roman"/>
          <w:sz w:val="22"/>
          <w:szCs w:val="22"/>
        </w:rPr>
        <w:t xml:space="preserve">MG is a full service mortgage lender with an experienced </w:t>
      </w:r>
      <w:r>
        <w:rPr>
          <w:rFonts w:eastAsia="Times New Roman"/>
          <w:sz w:val="22"/>
          <w:szCs w:val="22"/>
        </w:rPr>
        <w:t xml:space="preserve">mortgage loan offers </w:t>
      </w:r>
      <w:r w:rsidR="002043FE" w:rsidRPr="00341D31">
        <w:rPr>
          <w:rFonts w:eastAsia="Times New Roman"/>
          <w:sz w:val="22"/>
          <w:szCs w:val="22"/>
        </w:rPr>
        <w:t>offering expertise in e</w:t>
      </w:r>
      <w:r>
        <w:rPr>
          <w:rFonts w:eastAsia="Times New Roman"/>
          <w:sz w:val="22"/>
          <w:szCs w:val="22"/>
        </w:rPr>
        <w:t xml:space="preserve">very area of mortgage lending, </w:t>
      </w:r>
      <w:r w:rsidR="002043FE" w:rsidRPr="00341D31">
        <w:rPr>
          <w:rFonts w:eastAsia="Times New Roman"/>
          <w:sz w:val="22"/>
          <w:szCs w:val="22"/>
        </w:rPr>
        <w:t xml:space="preserve">from purchase to refinance to construction lending. </w:t>
      </w:r>
      <w:r>
        <w:rPr>
          <w:rFonts w:eastAsia="Times New Roman"/>
          <w:sz w:val="22"/>
          <w:szCs w:val="22"/>
        </w:rPr>
        <w:t>R</w:t>
      </w:r>
      <w:r w:rsidR="002043FE" w:rsidRPr="00341D31">
        <w:rPr>
          <w:rFonts w:eastAsia="Times New Roman"/>
          <w:sz w:val="22"/>
          <w:szCs w:val="22"/>
        </w:rPr>
        <w:t xml:space="preserve">MG have access to a full range of mortgage sources and all of </w:t>
      </w:r>
      <w:r>
        <w:rPr>
          <w:rFonts w:eastAsia="Times New Roman"/>
          <w:sz w:val="22"/>
          <w:szCs w:val="22"/>
        </w:rPr>
        <w:t>R</w:t>
      </w:r>
      <w:r w:rsidR="002043FE" w:rsidRPr="00341D31">
        <w:rPr>
          <w:rFonts w:eastAsia="Times New Roman"/>
          <w:sz w:val="22"/>
          <w:szCs w:val="22"/>
        </w:rPr>
        <w:t xml:space="preserve">MG lending specialists are dedicated to finding the right loan-with the best rates, terms and costs-to meet </w:t>
      </w:r>
      <w:r>
        <w:rPr>
          <w:rFonts w:eastAsia="Times New Roman"/>
          <w:sz w:val="22"/>
          <w:szCs w:val="22"/>
        </w:rPr>
        <w:t>their customer’s</w:t>
      </w:r>
      <w:r w:rsidR="002043FE" w:rsidRPr="00341D31">
        <w:rPr>
          <w:rFonts w:eastAsia="Times New Roman"/>
          <w:sz w:val="22"/>
          <w:szCs w:val="22"/>
        </w:rPr>
        <w:t xml:space="preserve"> unique needs.</w:t>
      </w:r>
    </w:p>
    <w:p w14:paraId="093885AD" w14:textId="77777777" w:rsidR="002043FE" w:rsidRPr="00341D31" w:rsidRDefault="002043FE" w:rsidP="002043FE">
      <w:pPr>
        <w:rPr>
          <w:rFonts w:eastAsia="Times New Roman"/>
          <w:sz w:val="22"/>
          <w:szCs w:val="22"/>
        </w:rPr>
      </w:pPr>
      <w:r w:rsidRPr="00341D31">
        <w:rPr>
          <w:rFonts w:eastAsia="Times New Roman"/>
          <w:sz w:val="22"/>
          <w:szCs w:val="22"/>
        </w:rPr>
        <w:t> </w:t>
      </w:r>
    </w:p>
    <w:p w14:paraId="586CF37F" w14:textId="77777777" w:rsidR="002043FE" w:rsidRPr="00CE4ABC" w:rsidRDefault="002043FE" w:rsidP="00CE4ABC">
      <w:pPr>
        <w:rPr>
          <w:rFonts w:eastAsia="Times New Roman"/>
          <w:sz w:val="22"/>
          <w:szCs w:val="22"/>
        </w:rPr>
      </w:pPr>
      <w:r w:rsidRPr="00341D31">
        <w:rPr>
          <w:rFonts w:eastAsia="Times New Roman"/>
          <w:sz w:val="22"/>
          <w:szCs w:val="22"/>
        </w:rPr>
        <w:t xml:space="preserve">As a subsidiary of </w:t>
      </w:r>
      <w:r w:rsidR="002C09AC">
        <w:rPr>
          <w:rFonts w:eastAsia="Times New Roman"/>
          <w:sz w:val="22"/>
          <w:szCs w:val="22"/>
        </w:rPr>
        <w:t>North</w:t>
      </w:r>
      <w:r w:rsidRPr="00341D31">
        <w:rPr>
          <w:rFonts w:eastAsia="Times New Roman"/>
          <w:sz w:val="22"/>
          <w:szCs w:val="22"/>
        </w:rPr>
        <w:t xml:space="preserve"> </w:t>
      </w:r>
      <w:r w:rsidR="002C09AC">
        <w:rPr>
          <w:rFonts w:eastAsia="Times New Roman"/>
          <w:sz w:val="22"/>
          <w:szCs w:val="22"/>
        </w:rPr>
        <w:t>Beach</w:t>
      </w:r>
      <w:r w:rsidRPr="00341D31">
        <w:rPr>
          <w:rFonts w:eastAsia="Times New Roman"/>
          <w:sz w:val="22"/>
          <w:szCs w:val="22"/>
        </w:rPr>
        <w:t xml:space="preserve"> Bank, </w:t>
      </w:r>
      <w:r w:rsidR="002C09AC">
        <w:rPr>
          <w:rFonts w:eastAsia="Times New Roman"/>
          <w:sz w:val="22"/>
          <w:szCs w:val="22"/>
        </w:rPr>
        <w:t>Revolution</w:t>
      </w:r>
      <w:r w:rsidRPr="00341D31">
        <w:rPr>
          <w:rFonts w:eastAsia="Times New Roman"/>
          <w:sz w:val="22"/>
          <w:szCs w:val="22"/>
        </w:rPr>
        <w:t xml:space="preserve"> Mortgage Group has the resources and support of a community bank with over </w:t>
      </w:r>
      <w:r w:rsidR="002C09AC">
        <w:rPr>
          <w:rFonts w:eastAsia="Times New Roman"/>
          <w:sz w:val="22"/>
          <w:szCs w:val="22"/>
        </w:rPr>
        <w:t>250</w:t>
      </w:r>
      <w:r w:rsidRPr="00341D31">
        <w:rPr>
          <w:rFonts w:eastAsia="Times New Roman"/>
          <w:sz w:val="22"/>
          <w:szCs w:val="22"/>
        </w:rPr>
        <w:t xml:space="preserve"> years of experience. </w:t>
      </w:r>
      <w:r w:rsidR="002C09AC">
        <w:rPr>
          <w:rFonts w:eastAsia="Times New Roman"/>
          <w:sz w:val="22"/>
          <w:szCs w:val="22"/>
        </w:rPr>
        <w:t>R</w:t>
      </w:r>
      <w:r w:rsidRPr="00341D31">
        <w:rPr>
          <w:rFonts w:eastAsia="Times New Roman"/>
          <w:sz w:val="22"/>
          <w:szCs w:val="22"/>
        </w:rPr>
        <w:t xml:space="preserve">MG </w:t>
      </w:r>
      <w:r w:rsidR="002C09AC">
        <w:rPr>
          <w:rFonts w:eastAsia="Times New Roman"/>
          <w:sz w:val="22"/>
          <w:szCs w:val="22"/>
        </w:rPr>
        <w:t xml:space="preserve">customers </w:t>
      </w:r>
      <w:r w:rsidRPr="00341D31">
        <w:rPr>
          <w:rFonts w:eastAsia="Times New Roman"/>
          <w:sz w:val="22"/>
          <w:szCs w:val="22"/>
        </w:rPr>
        <w:t xml:space="preserve">not only have access to the best loans available in the marketplace, but also </w:t>
      </w:r>
      <w:r w:rsidR="002C09AC">
        <w:rPr>
          <w:rFonts w:eastAsia="Times New Roman"/>
          <w:sz w:val="22"/>
          <w:szCs w:val="22"/>
        </w:rPr>
        <w:t xml:space="preserve">can </w:t>
      </w:r>
      <w:r w:rsidRPr="00341D31">
        <w:rPr>
          <w:rFonts w:eastAsia="Times New Roman"/>
          <w:sz w:val="22"/>
          <w:szCs w:val="22"/>
        </w:rPr>
        <w:t xml:space="preserve">review loan alternatives, and even apply for loan, at </w:t>
      </w:r>
      <w:r w:rsidR="002C09AC">
        <w:rPr>
          <w:rFonts w:eastAsia="Times New Roman"/>
          <w:sz w:val="22"/>
          <w:szCs w:val="22"/>
        </w:rPr>
        <w:t>their</w:t>
      </w:r>
      <w:r w:rsidRPr="00341D31">
        <w:rPr>
          <w:rFonts w:eastAsia="Times New Roman"/>
          <w:sz w:val="22"/>
          <w:szCs w:val="22"/>
        </w:rPr>
        <w:t xml:space="preserve"> convenience, online - 24 hours a day.</w:t>
      </w:r>
    </w:p>
    <w:p w14:paraId="66C62B12" w14:textId="77777777" w:rsidR="00E3517F" w:rsidRPr="00341D31" w:rsidRDefault="00E3517F" w:rsidP="00E3517F">
      <w:pPr>
        <w:pStyle w:val="Heading1"/>
        <w:rPr>
          <w:rFonts w:ascii="Times New Roman" w:eastAsia="Times New Roman" w:hAnsi="Times New Roman" w:cs="Times New Roman"/>
        </w:rPr>
      </w:pPr>
      <w:bookmarkStart w:id="3" w:name="_Toc436286631"/>
      <w:r w:rsidRPr="00341D31">
        <w:rPr>
          <w:rFonts w:ascii="Times New Roman" w:eastAsia="Times New Roman" w:hAnsi="Times New Roman" w:cs="Times New Roman"/>
        </w:rPr>
        <w:t>Project Information</w:t>
      </w:r>
      <w:bookmarkEnd w:id="3"/>
    </w:p>
    <w:p w14:paraId="5B6F4CDF" w14:textId="77777777" w:rsidR="00E3517F" w:rsidRPr="00341D31" w:rsidRDefault="00E3517F" w:rsidP="002043FE">
      <w:pPr>
        <w:rPr>
          <w:rFonts w:eastAsia="Times New Roman"/>
          <w:b/>
          <w:bCs/>
          <w:sz w:val="22"/>
          <w:szCs w:val="22"/>
        </w:rPr>
      </w:pPr>
    </w:p>
    <w:p w14:paraId="57E4E01A" w14:textId="77777777" w:rsidR="002043FE" w:rsidRPr="00341D31" w:rsidRDefault="002043FE" w:rsidP="002043FE">
      <w:pPr>
        <w:rPr>
          <w:rFonts w:eastAsia="Times New Roman"/>
          <w:sz w:val="22"/>
          <w:szCs w:val="22"/>
        </w:rPr>
      </w:pPr>
      <w:r w:rsidRPr="00341D31">
        <w:rPr>
          <w:rFonts w:eastAsia="Times New Roman"/>
          <w:b/>
          <w:bCs/>
          <w:sz w:val="22"/>
          <w:szCs w:val="22"/>
        </w:rPr>
        <w:t xml:space="preserve">Project Description: </w:t>
      </w:r>
      <w:r w:rsidR="002C09AC">
        <w:rPr>
          <w:rFonts w:eastAsia="Times New Roman"/>
          <w:sz w:val="22"/>
          <w:szCs w:val="22"/>
        </w:rPr>
        <w:t>R</w:t>
      </w:r>
      <w:r w:rsidRPr="00341D31">
        <w:rPr>
          <w:rFonts w:eastAsia="Times New Roman"/>
          <w:sz w:val="22"/>
          <w:szCs w:val="22"/>
        </w:rPr>
        <w:t>MG</w:t>
      </w:r>
      <w:r w:rsidRPr="00341D31">
        <w:rPr>
          <w:rFonts w:eastAsia="Times New Roman"/>
          <w:b/>
          <w:bCs/>
          <w:sz w:val="22"/>
          <w:szCs w:val="22"/>
        </w:rPr>
        <w:t xml:space="preserve"> </w:t>
      </w:r>
      <w:r w:rsidRPr="00341D31">
        <w:rPr>
          <w:rFonts w:eastAsia="Times New Roman"/>
          <w:sz w:val="22"/>
          <w:szCs w:val="22"/>
        </w:rPr>
        <w:t xml:space="preserve">receives 1003 mortgage applications from customers. </w:t>
      </w:r>
      <w:r w:rsidR="002C09AC">
        <w:rPr>
          <w:rFonts w:eastAsia="Times New Roman"/>
          <w:sz w:val="22"/>
          <w:szCs w:val="22"/>
        </w:rPr>
        <w:t>RMG</w:t>
      </w:r>
      <w:r w:rsidRPr="00341D31">
        <w:rPr>
          <w:rFonts w:eastAsia="Times New Roman"/>
          <w:sz w:val="22"/>
          <w:szCs w:val="22"/>
        </w:rPr>
        <w:t xml:space="preserve"> receives application from mul</w:t>
      </w:r>
      <w:r w:rsidR="002C09AC">
        <w:rPr>
          <w:rFonts w:eastAsia="Times New Roman"/>
          <w:sz w:val="22"/>
          <w:szCs w:val="22"/>
        </w:rPr>
        <w:t xml:space="preserve">tiple sources such as </w:t>
      </w:r>
      <w:r w:rsidR="002C09AC" w:rsidRPr="00341D31">
        <w:rPr>
          <w:rFonts w:eastAsia="Times New Roman"/>
          <w:sz w:val="22"/>
          <w:szCs w:val="22"/>
        </w:rPr>
        <w:t>online</w:t>
      </w:r>
      <w:r w:rsidR="002C09AC">
        <w:rPr>
          <w:rFonts w:eastAsia="Times New Roman"/>
          <w:sz w:val="22"/>
          <w:szCs w:val="22"/>
        </w:rPr>
        <w:t>,</w:t>
      </w:r>
      <w:r w:rsidR="002C09AC" w:rsidRPr="00341D31">
        <w:rPr>
          <w:rFonts w:eastAsia="Times New Roman"/>
          <w:sz w:val="22"/>
          <w:szCs w:val="22"/>
        </w:rPr>
        <w:t xml:space="preserve"> </w:t>
      </w:r>
      <w:r w:rsidR="002C09AC">
        <w:rPr>
          <w:rFonts w:eastAsia="Times New Roman"/>
          <w:sz w:val="22"/>
          <w:szCs w:val="22"/>
        </w:rPr>
        <w:t>email/fax</w:t>
      </w:r>
      <w:r w:rsidRPr="00341D31">
        <w:rPr>
          <w:rFonts w:eastAsia="Times New Roman"/>
          <w:sz w:val="22"/>
          <w:szCs w:val="22"/>
        </w:rPr>
        <w:t xml:space="preserve"> and from Zillow. An ETL solution should be developed to consolidate the loan applications that are received into one Loan Application Database. ETL process should validate the loan applications for all the required fields and for field format. If there are any problems with the applications, loan officers are notified about the errors. Loan officers will review the application errors, fix the errors and resubmits the application for further validation. Loan officers will review the valid applications on a daily basis and either approves the loan or rejects the loan. Both approved and rejected loans are then loaded into data warehouse for reporting purposes. </w:t>
      </w:r>
    </w:p>
    <w:p w14:paraId="02761E2A" w14:textId="77777777" w:rsidR="002043FE" w:rsidRPr="00341D31" w:rsidRDefault="002043FE" w:rsidP="002043FE">
      <w:pPr>
        <w:rPr>
          <w:rFonts w:eastAsia="Times New Roman"/>
          <w:sz w:val="22"/>
          <w:szCs w:val="22"/>
        </w:rPr>
      </w:pPr>
      <w:r w:rsidRPr="00341D31">
        <w:rPr>
          <w:rFonts w:eastAsia="Times New Roman"/>
          <w:sz w:val="22"/>
          <w:szCs w:val="22"/>
        </w:rPr>
        <w:t> </w:t>
      </w:r>
    </w:p>
    <w:p w14:paraId="086FE723" w14:textId="77777777" w:rsidR="002043FE" w:rsidRPr="00341D31" w:rsidRDefault="00B87B18" w:rsidP="002043FE">
      <w:pPr>
        <w:rPr>
          <w:rFonts w:eastAsia="Times New Roman"/>
          <w:sz w:val="22"/>
          <w:szCs w:val="22"/>
        </w:rPr>
      </w:pPr>
      <w:r w:rsidRPr="00341D31">
        <w:rPr>
          <w:rFonts w:eastAsia="Times New Roman"/>
          <w:b/>
          <w:bCs/>
          <w:sz w:val="22"/>
          <w:szCs w:val="22"/>
        </w:rPr>
        <w:t xml:space="preserve">Project </w:t>
      </w:r>
      <w:r w:rsidR="002043FE" w:rsidRPr="00341D31">
        <w:rPr>
          <w:rFonts w:eastAsia="Times New Roman"/>
          <w:b/>
          <w:bCs/>
          <w:sz w:val="22"/>
          <w:szCs w:val="22"/>
        </w:rPr>
        <w:t>Input data:</w:t>
      </w:r>
      <w:r w:rsidR="002043FE" w:rsidRPr="00341D31">
        <w:rPr>
          <w:rFonts w:eastAsia="Times New Roman"/>
          <w:sz w:val="22"/>
          <w:szCs w:val="22"/>
        </w:rPr>
        <w:t xml:space="preserve"> Applications are received in the following formats:</w:t>
      </w:r>
    </w:p>
    <w:p w14:paraId="4802CDD5" w14:textId="77777777" w:rsidR="002C09AC" w:rsidRPr="00341D31" w:rsidRDefault="002C09AC" w:rsidP="002C09AC">
      <w:pPr>
        <w:numPr>
          <w:ilvl w:val="0"/>
          <w:numId w:val="1"/>
        </w:numPr>
        <w:spacing w:before="100" w:beforeAutospacing="1" w:after="100" w:afterAutospacing="1"/>
        <w:rPr>
          <w:rFonts w:eastAsia="Times New Roman"/>
          <w:sz w:val="22"/>
          <w:szCs w:val="22"/>
        </w:rPr>
      </w:pPr>
      <w:r w:rsidRPr="00341D31">
        <w:rPr>
          <w:rFonts w:eastAsia="Times New Roman"/>
          <w:sz w:val="22"/>
          <w:szCs w:val="22"/>
        </w:rPr>
        <w:t xml:space="preserve">Online : Customers can visit </w:t>
      </w:r>
      <w:r>
        <w:rPr>
          <w:rFonts w:eastAsia="Times New Roman"/>
          <w:sz w:val="22"/>
          <w:szCs w:val="22"/>
        </w:rPr>
        <w:t>RMG</w:t>
      </w:r>
      <w:r w:rsidRPr="00341D31">
        <w:rPr>
          <w:rFonts w:eastAsia="Times New Roman"/>
          <w:sz w:val="22"/>
          <w:szCs w:val="22"/>
        </w:rPr>
        <w:t xml:space="preserve"> website and fill the form at:</w:t>
      </w:r>
      <w:r w:rsidRPr="00050536">
        <w:t xml:space="preserve"> </w:t>
      </w:r>
      <w:hyperlink r:id="rId10" w:history="1">
        <w:r w:rsidRPr="005E258A">
          <w:rPr>
            <w:rStyle w:val="Hyperlink"/>
            <w:rFonts w:eastAsia="Times New Roman"/>
            <w:sz w:val="22"/>
            <w:szCs w:val="22"/>
          </w:rPr>
          <w:t>https://www.secureloandocs.com/agreement.php?id=28788498</w:t>
        </w:r>
      </w:hyperlink>
      <w:r w:rsidRPr="00341D31">
        <w:rPr>
          <w:rFonts w:eastAsia="Times New Roman"/>
          <w:sz w:val="22"/>
          <w:szCs w:val="22"/>
        </w:rPr>
        <w:t>. The</w:t>
      </w:r>
      <w:r>
        <w:rPr>
          <w:rFonts w:eastAsia="Times New Roman"/>
          <w:sz w:val="22"/>
          <w:szCs w:val="22"/>
        </w:rPr>
        <w:t xml:space="preserve"> </w:t>
      </w:r>
      <w:r w:rsidRPr="00341D31">
        <w:rPr>
          <w:rFonts w:eastAsia="Times New Roman"/>
          <w:sz w:val="22"/>
          <w:szCs w:val="22"/>
        </w:rPr>
        <w:t>data</w:t>
      </w:r>
      <w:r>
        <w:rPr>
          <w:rFonts w:eastAsia="Times New Roman"/>
          <w:sz w:val="22"/>
          <w:szCs w:val="22"/>
        </w:rPr>
        <w:t xml:space="preserve"> captured using online application</w:t>
      </w:r>
      <w:r w:rsidRPr="00341D31">
        <w:rPr>
          <w:rFonts w:eastAsia="Times New Roman"/>
          <w:sz w:val="22"/>
          <w:szCs w:val="22"/>
        </w:rPr>
        <w:t xml:space="preserve"> is stored in a OLTP database.  </w:t>
      </w:r>
    </w:p>
    <w:p w14:paraId="2E9F43FB" w14:textId="77777777" w:rsidR="002043FE" w:rsidRPr="00341D31" w:rsidRDefault="002043FE" w:rsidP="002043FE">
      <w:pPr>
        <w:numPr>
          <w:ilvl w:val="0"/>
          <w:numId w:val="1"/>
        </w:numPr>
        <w:spacing w:before="100" w:beforeAutospacing="1" w:after="100" w:afterAutospacing="1"/>
        <w:rPr>
          <w:rFonts w:eastAsia="Times New Roman"/>
          <w:sz w:val="22"/>
          <w:szCs w:val="22"/>
        </w:rPr>
      </w:pPr>
      <w:r w:rsidRPr="00341D31">
        <w:rPr>
          <w:rFonts w:eastAsia="Times New Roman"/>
          <w:sz w:val="22"/>
          <w:szCs w:val="22"/>
        </w:rPr>
        <w:t xml:space="preserve">Email or Fax: Customers can fill Fannie Mae application and email or fax it directly to </w:t>
      </w:r>
      <w:r w:rsidR="002C09AC">
        <w:rPr>
          <w:rFonts w:eastAsia="Times New Roman"/>
          <w:sz w:val="22"/>
          <w:szCs w:val="22"/>
        </w:rPr>
        <w:t>RMG</w:t>
      </w:r>
      <w:r w:rsidRPr="00341D31">
        <w:rPr>
          <w:rFonts w:eastAsia="Times New Roman"/>
          <w:sz w:val="22"/>
          <w:szCs w:val="22"/>
        </w:rPr>
        <w:t xml:space="preserve"> loan service representative. Sample Fannie Mae application is located at </w:t>
      </w:r>
      <w:hyperlink r:id="rId11" w:tgtFrame="_blank" w:history="1">
        <w:r w:rsidRPr="00341D31">
          <w:rPr>
            <w:rStyle w:val="Hyperlink"/>
            <w:rFonts w:eastAsia="Times New Roman"/>
            <w:sz w:val="22"/>
            <w:szCs w:val="22"/>
          </w:rPr>
          <w:t>https://www.fanniemae.com/content/guide_form/1003rev.pdf</w:t>
        </w:r>
      </w:hyperlink>
      <w:r w:rsidRPr="00341D31">
        <w:rPr>
          <w:rFonts w:eastAsia="Times New Roman"/>
          <w:sz w:val="22"/>
          <w:szCs w:val="22"/>
        </w:rPr>
        <w:t>. Loan officers will manually</w:t>
      </w:r>
      <w:r w:rsidR="002C09AC" w:rsidRPr="00341D31">
        <w:rPr>
          <w:rFonts w:eastAsia="Times New Roman"/>
          <w:sz w:val="22"/>
          <w:szCs w:val="22"/>
        </w:rPr>
        <w:t> fill</w:t>
      </w:r>
      <w:r w:rsidRPr="00341D31">
        <w:rPr>
          <w:rFonts w:eastAsia="Times New Roman"/>
          <w:sz w:val="22"/>
          <w:szCs w:val="22"/>
        </w:rPr>
        <w:t xml:space="preserve"> this data into a spread sheet on a daily basis and sends it to FTP location on a daily basis.  This CSV file will have all the applications that are received during the day.</w:t>
      </w:r>
    </w:p>
    <w:p w14:paraId="2EFFB60C" w14:textId="77777777" w:rsidR="002043FE" w:rsidRPr="00CE4ABC" w:rsidRDefault="002043FE" w:rsidP="002043FE">
      <w:pPr>
        <w:numPr>
          <w:ilvl w:val="0"/>
          <w:numId w:val="1"/>
        </w:numPr>
        <w:spacing w:before="100" w:beforeAutospacing="1" w:after="100" w:afterAutospacing="1"/>
        <w:rPr>
          <w:rFonts w:eastAsia="Times New Roman"/>
          <w:sz w:val="22"/>
          <w:szCs w:val="22"/>
        </w:rPr>
      </w:pPr>
      <w:r w:rsidRPr="00341D31">
        <w:rPr>
          <w:rFonts w:eastAsia="Times New Roman"/>
          <w:sz w:val="22"/>
          <w:szCs w:val="22"/>
        </w:rPr>
        <w:t xml:space="preserve">Zillow: Customers can go to </w:t>
      </w:r>
      <w:hyperlink r:id="rId12" w:tgtFrame="_blank" w:history="1">
        <w:r w:rsidRPr="00341D31">
          <w:rPr>
            <w:rStyle w:val="Hyperlink"/>
            <w:rFonts w:eastAsia="Times New Roman"/>
            <w:sz w:val="22"/>
            <w:szCs w:val="22"/>
          </w:rPr>
          <w:t>Zillow.com</w:t>
        </w:r>
      </w:hyperlink>
      <w:r w:rsidRPr="00341D31">
        <w:rPr>
          <w:rFonts w:eastAsia="Times New Roman"/>
          <w:sz w:val="22"/>
          <w:szCs w:val="22"/>
        </w:rPr>
        <w:t xml:space="preserve">, search for mortage rates and apply for mortage with </w:t>
      </w:r>
      <w:r w:rsidR="002C09AC">
        <w:rPr>
          <w:rFonts w:eastAsia="Times New Roman"/>
          <w:sz w:val="22"/>
          <w:szCs w:val="22"/>
        </w:rPr>
        <w:t>RMG</w:t>
      </w:r>
      <w:r w:rsidRPr="00341D31">
        <w:rPr>
          <w:rFonts w:eastAsia="Times New Roman"/>
          <w:sz w:val="22"/>
          <w:szCs w:val="22"/>
        </w:rPr>
        <w:t xml:space="preserve">. Zillow will send the 1003 application in an XML format real time. This xml file is placed in an FTP location. This xml file always has one loan application. </w:t>
      </w:r>
    </w:p>
    <w:p w14:paraId="22F7B73D" w14:textId="77777777" w:rsidR="002043FE" w:rsidRPr="00341D31" w:rsidRDefault="002043FE" w:rsidP="002043FE">
      <w:pPr>
        <w:rPr>
          <w:rFonts w:eastAsia="Times New Roman"/>
          <w:sz w:val="22"/>
          <w:szCs w:val="22"/>
        </w:rPr>
      </w:pPr>
      <w:r w:rsidRPr="00341D31">
        <w:rPr>
          <w:rFonts w:eastAsia="Times New Roman"/>
          <w:b/>
          <w:bCs/>
          <w:sz w:val="22"/>
          <w:szCs w:val="22"/>
        </w:rPr>
        <w:t>Data validations:</w:t>
      </w:r>
      <w:r w:rsidRPr="00341D31">
        <w:rPr>
          <w:rFonts w:eastAsia="Times New Roman"/>
          <w:sz w:val="22"/>
          <w:szCs w:val="22"/>
        </w:rPr>
        <w:t xml:space="preserve"> Data validation should be done according to the screen shots from </w:t>
      </w:r>
      <w:hyperlink r:id="rId13" w:tgtFrame="_blank" w:history="1">
        <w:r w:rsidRPr="00341D31">
          <w:rPr>
            <w:rStyle w:val="Hyperlink"/>
            <w:rFonts w:eastAsia="Times New Roman"/>
            <w:sz w:val="22"/>
            <w:szCs w:val="22"/>
          </w:rPr>
          <w:t>https://3185655371.secure-loancenter.com/WebApp/Start.aspx?</w:t>
        </w:r>
      </w:hyperlink>
    </w:p>
    <w:p w14:paraId="143D6093" w14:textId="77777777" w:rsidR="00014730" w:rsidRPr="00341D31" w:rsidRDefault="00014730" w:rsidP="002043FE">
      <w:pPr>
        <w:rPr>
          <w:rFonts w:eastAsia="Times New Roman"/>
          <w:b/>
          <w:bCs/>
          <w:sz w:val="22"/>
          <w:szCs w:val="22"/>
        </w:rPr>
      </w:pPr>
      <w:r w:rsidRPr="00341D31">
        <w:rPr>
          <w:rFonts w:eastAsia="Times New Roman"/>
          <w:b/>
          <w:bCs/>
          <w:sz w:val="22"/>
          <w:szCs w:val="22"/>
        </w:rPr>
        <w:t xml:space="preserve">Data warehouse: </w:t>
      </w:r>
      <w:r w:rsidRPr="00341D31">
        <w:rPr>
          <w:rFonts w:eastAsia="Times New Roman"/>
          <w:sz w:val="22"/>
          <w:szCs w:val="22"/>
        </w:rPr>
        <w:t>Data warehouse should be created to meet future growth of the group across USA.</w:t>
      </w:r>
    </w:p>
    <w:p w14:paraId="11AEB0D6" w14:textId="77777777" w:rsidR="002043FE" w:rsidRDefault="002043FE" w:rsidP="002043FE">
      <w:pPr>
        <w:rPr>
          <w:rFonts w:eastAsia="Times New Roman"/>
          <w:sz w:val="22"/>
          <w:szCs w:val="22"/>
        </w:rPr>
      </w:pPr>
      <w:r w:rsidRPr="00341D31">
        <w:rPr>
          <w:rFonts w:eastAsia="Times New Roman"/>
          <w:b/>
          <w:bCs/>
          <w:sz w:val="22"/>
          <w:szCs w:val="22"/>
        </w:rPr>
        <w:t>Report</w:t>
      </w:r>
      <w:r w:rsidR="00014730" w:rsidRPr="00341D31">
        <w:rPr>
          <w:rFonts w:eastAsia="Times New Roman"/>
          <w:b/>
          <w:bCs/>
          <w:sz w:val="22"/>
          <w:szCs w:val="22"/>
        </w:rPr>
        <w:t>s</w:t>
      </w:r>
      <w:r w:rsidRPr="00341D31">
        <w:rPr>
          <w:rFonts w:eastAsia="Times New Roman"/>
          <w:b/>
          <w:bCs/>
          <w:sz w:val="22"/>
          <w:szCs w:val="22"/>
        </w:rPr>
        <w:t>:</w:t>
      </w:r>
      <w:r w:rsidRPr="00341D31">
        <w:rPr>
          <w:rFonts w:eastAsia="Times New Roman"/>
          <w:sz w:val="22"/>
          <w:szCs w:val="22"/>
        </w:rPr>
        <w:t xml:space="preserve"> </w:t>
      </w:r>
      <w:r w:rsidR="00014730" w:rsidRPr="00341D31">
        <w:rPr>
          <w:rFonts w:eastAsia="Times New Roman"/>
          <w:sz w:val="22"/>
          <w:szCs w:val="22"/>
        </w:rPr>
        <w:t>Reports developed should provide intelligence to business on an hourly, daily, weekly, monthly, quarterly and yearly basis.</w:t>
      </w:r>
    </w:p>
    <w:p w14:paraId="75C2B584" w14:textId="77777777" w:rsidR="003301F4" w:rsidRDefault="003301F4" w:rsidP="002043FE">
      <w:pPr>
        <w:rPr>
          <w:rFonts w:eastAsia="Times New Roman"/>
          <w:sz w:val="22"/>
          <w:szCs w:val="22"/>
        </w:rPr>
      </w:pPr>
    </w:p>
    <w:p w14:paraId="49BA767F" w14:textId="77777777" w:rsidR="003301F4" w:rsidRDefault="003301F4" w:rsidP="003301F4">
      <w:pPr>
        <w:pStyle w:val="Heading1"/>
        <w:rPr>
          <w:rFonts w:eastAsia="Times New Roman"/>
        </w:rPr>
      </w:pPr>
      <w:bookmarkStart w:id="4" w:name="_Toc436286632"/>
      <w:r>
        <w:rPr>
          <w:rFonts w:eastAsia="Times New Roman"/>
        </w:rPr>
        <w:t>Project Diagram</w:t>
      </w:r>
      <w:bookmarkEnd w:id="4"/>
    </w:p>
    <w:p w14:paraId="1160D58F" w14:textId="77777777" w:rsidR="003301F4" w:rsidRPr="00341D31" w:rsidRDefault="003301F4" w:rsidP="002043FE">
      <w:pPr>
        <w:rPr>
          <w:rFonts w:eastAsia="Times New Roman"/>
          <w:sz w:val="22"/>
          <w:szCs w:val="22"/>
        </w:rPr>
      </w:pPr>
    </w:p>
    <w:p w14:paraId="4AED863F" w14:textId="77777777" w:rsidR="00597ACB" w:rsidRPr="00341D31" w:rsidRDefault="00942C6D" w:rsidP="003A5B08">
      <w:pPr>
        <w:spacing w:line="276" w:lineRule="auto"/>
        <w:ind w:left="-1440"/>
      </w:pPr>
      <w:r w:rsidRPr="00942C6D">
        <w:t xml:space="preserve"> </w:t>
      </w:r>
      <w:r w:rsidR="002B7F64">
        <w:object w:dxaOrig="16078" w:dyaOrig="11739" w14:anchorId="0415C4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442pt" o:ole="">
            <v:imagedata r:id="rId14" o:title=""/>
          </v:shape>
          <o:OLEObject Type="Embed" ProgID="Visio.Drawing.11" ShapeID="_x0000_i1025" DrawAspect="Content" ObjectID="_1510118766" r:id="rId15"/>
        </w:object>
      </w:r>
      <w:r w:rsidR="00597ACB" w:rsidRPr="00341D31">
        <w:br w:type="page"/>
      </w:r>
    </w:p>
    <w:p w14:paraId="7A94C2AA" w14:textId="1CF4D850" w:rsidR="00AA158A" w:rsidRDefault="00AA158A" w:rsidP="00597ACB">
      <w:pPr>
        <w:pStyle w:val="Heading1"/>
        <w:rPr>
          <w:rFonts w:ascii="Times New Roman" w:hAnsi="Times New Roman" w:cs="Times New Roman"/>
        </w:rPr>
      </w:pPr>
      <w:bookmarkStart w:id="5" w:name="_Toc436286633"/>
      <w:r>
        <w:rPr>
          <w:rFonts w:ascii="Times New Roman" w:hAnsi="Times New Roman" w:cs="Times New Roman"/>
        </w:rPr>
        <w:lastRenderedPageBreak/>
        <w:t>Project Methodology:</w:t>
      </w:r>
      <w:bookmarkEnd w:id="5"/>
    </w:p>
    <w:p w14:paraId="37FCEC51" w14:textId="77777777" w:rsidR="00AA158A" w:rsidRDefault="00AA158A" w:rsidP="00AA158A"/>
    <w:p w14:paraId="63179AAB" w14:textId="6E05B510" w:rsidR="003E2221" w:rsidRPr="003E2221" w:rsidRDefault="00AA158A" w:rsidP="00AA158A">
      <w:r>
        <w:t xml:space="preserve">RMG is very particular about getting </w:t>
      </w:r>
      <w:r w:rsidR="00970F3D">
        <w:t>high quality project deliverables</w:t>
      </w:r>
      <w:r>
        <w:t xml:space="preserve">. </w:t>
      </w:r>
      <w:r w:rsidR="00970F3D">
        <w:t>Agile methodology will be used to implement this project</w:t>
      </w:r>
      <w:r w:rsidR="003E2221">
        <w:t xml:space="preserve">. Agile methodology will divide project into Releases, Sprints and User stories. </w:t>
      </w:r>
    </w:p>
    <w:p w14:paraId="577E5DCE" w14:textId="4D408700" w:rsidR="003E2221" w:rsidRPr="003E2221" w:rsidRDefault="003E2221" w:rsidP="003E2221">
      <w:pPr>
        <w:numPr>
          <w:ilvl w:val="0"/>
          <w:numId w:val="17"/>
        </w:numPr>
        <w:shd w:val="clear" w:color="auto" w:fill="FFFFFF"/>
        <w:tabs>
          <w:tab w:val="clear" w:pos="720"/>
          <w:tab w:val="num" w:pos="135"/>
        </w:tabs>
        <w:spacing w:before="100" w:beforeAutospacing="1" w:after="100" w:afterAutospacing="1"/>
        <w:ind w:left="360"/>
        <w:rPr>
          <w:rFonts w:eastAsia="Times New Roman"/>
          <w:color w:val="222222"/>
        </w:rPr>
      </w:pPr>
      <w:r w:rsidRPr="003E2221">
        <w:rPr>
          <w:rFonts w:eastAsia="Times New Roman"/>
          <w:color w:val="222222"/>
        </w:rPr>
        <w:t>A Project ha</w:t>
      </w:r>
      <w:r>
        <w:rPr>
          <w:rFonts w:eastAsia="Times New Roman"/>
          <w:color w:val="222222"/>
        </w:rPr>
        <w:t>s</w:t>
      </w:r>
      <w:r w:rsidRPr="003E2221">
        <w:rPr>
          <w:rFonts w:eastAsia="Times New Roman"/>
          <w:color w:val="222222"/>
        </w:rPr>
        <w:t xml:space="preserve"> multiple releases, with each release del</w:t>
      </w:r>
      <w:r>
        <w:rPr>
          <w:rFonts w:eastAsia="Times New Roman"/>
          <w:color w:val="222222"/>
        </w:rPr>
        <w:t xml:space="preserve">ivering a business value to its </w:t>
      </w:r>
      <w:r w:rsidRPr="003E2221">
        <w:rPr>
          <w:rFonts w:eastAsia="Times New Roman"/>
          <w:color w:val="222222"/>
        </w:rPr>
        <w:t>customers.</w:t>
      </w:r>
    </w:p>
    <w:p w14:paraId="25E17A69" w14:textId="77777777" w:rsidR="003E2221" w:rsidRPr="003E2221" w:rsidRDefault="003E2221" w:rsidP="003E2221">
      <w:pPr>
        <w:numPr>
          <w:ilvl w:val="0"/>
          <w:numId w:val="17"/>
        </w:numPr>
        <w:shd w:val="clear" w:color="auto" w:fill="FFFFFF"/>
        <w:tabs>
          <w:tab w:val="clear" w:pos="720"/>
          <w:tab w:val="num" w:pos="135"/>
        </w:tabs>
        <w:spacing w:before="100" w:beforeAutospacing="1" w:after="100" w:afterAutospacing="1"/>
        <w:ind w:left="360"/>
        <w:rPr>
          <w:rFonts w:eastAsia="Times New Roman"/>
          <w:color w:val="222222"/>
        </w:rPr>
      </w:pPr>
      <w:r w:rsidRPr="003E2221">
        <w:rPr>
          <w:rFonts w:eastAsia="Times New Roman"/>
          <w:color w:val="222222"/>
        </w:rPr>
        <w:t>A Release contain one or more sprints.</w:t>
      </w:r>
    </w:p>
    <w:p w14:paraId="5621C810" w14:textId="12C2DA09" w:rsidR="003E2221" w:rsidRPr="003E2221" w:rsidRDefault="003E2221" w:rsidP="003E2221">
      <w:pPr>
        <w:numPr>
          <w:ilvl w:val="0"/>
          <w:numId w:val="17"/>
        </w:numPr>
        <w:shd w:val="clear" w:color="auto" w:fill="FFFFFF"/>
        <w:tabs>
          <w:tab w:val="clear" w:pos="720"/>
          <w:tab w:val="num" w:pos="135"/>
        </w:tabs>
        <w:spacing w:before="100" w:beforeAutospacing="1" w:after="100" w:afterAutospacing="1"/>
        <w:ind w:left="360"/>
        <w:rPr>
          <w:rFonts w:eastAsia="Times New Roman"/>
          <w:color w:val="222222"/>
        </w:rPr>
      </w:pPr>
      <w:r w:rsidRPr="003E2221">
        <w:rPr>
          <w:rFonts w:eastAsia="Times New Roman"/>
          <w:color w:val="222222"/>
        </w:rPr>
        <w:t xml:space="preserve">A Sprint, with a time boxed scope, implement one or more stories in that sprint. </w:t>
      </w:r>
    </w:p>
    <w:p w14:paraId="6904F74F" w14:textId="59378F6B" w:rsidR="003E2221" w:rsidRPr="003E2221" w:rsidRDefault="003E2221" w:rsidP="003E2221">
      <w:pPr>
        <w:numPr>
          <w:ilvl w:val="0"/>
          <w:numId w:val="17"/>
        </w:numPr>
        <w:shd w:val="clear" w:color="auto" w:fill="FFFFFF"/>
        <w:tabs>
          <w:tab w:val="clear" w:pos="720"/>
          <w:tab w:val="num" w:pos="135"/>
        </w:tabs>
        <w:spacing w:before="100" w:beforeAutospacing="1" w:after="100" w:afterAutospacing="1"/>
        <w:ind w:left="360"/>
        <w:rPr>
          <w:rFonts w:eastAsia="Times New Roman"/>
          <w:color w:val="222222"/>
        </w:rPr>
      </w:pPr>
      <w:r w:rsidRPr="003E2221">
        <w:rPr>
          <w:rFonts w:eastAsia="Times New Roman"/>
          <w:color w:val="222222"/>
        </w:rPr>
        <w:t>A Story, an end user driven business function may contain one or more use cases. Often in the business, a story is interchangeably used with a use case (two terms from different generations). A story tends to be driven more by the business user perspective where as use cases used to represent the system perspective.</w:t>
      </w:r>
    </w:p>
    <w:p w14:paraId="1B958404" w14:textId="583C7A30" w:rsidR="003E2221" w:rsidRDefault="003E2221" w:rsidP="003E2221">
      <w:r>
        <w:t>This mortgage project will use the following Agile methodology structure:</w:t>
      </w:r>
    </w:p>
    <w:p w14:paraId="53E26DC4" w14:textId="77777777" w:rsidR="00286288" w:rsidRDefault="00286288" w:rsidP="003E2221"/>
    <w:tbl>
      <w:tblPr>
        <w:tblStyle w:val="GridTable1Light-Accent5"/>
        <w:tblW w:w="0" w:type="auto"/>
        <w:tblLook w:val="04A0" w:firstRow="1" w:lastRow="0" w:firstColumn="1" w:lastColumn="0" w:noHBand="0" w:noVBand="1"/>
      </w:tblPr>
      <w:tblGrid>
        <w:gridCol w:w="3192"/>
        <w:gridCol w:w="3192"/>
        <w:gridCol w:w="3192"/>
      </w:tblGrid>
      <w:tr w:rsidR="00286288" w14:paraId="78BE405B" w14:textId="77777777" w:rsidTr="00286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46038F5" w14:textId="56B2F2F3" w:rsidR="00286288" w:rsidRDefault="00286288" w:rsidP="003E2221">
            <w:r>
              <w:t>Release</w:t>
            </w:r>
          </w:p>
        </w:tc>
        <w:tc>
          <w:tcPr>
            <w:tcW w:w="3192" w:type="dxa"/>
          </w:tcPr>
          <w:p w14:paraId="0A75E8EC" w14:textId="2A1F3FBA" w:rsidR="00286288" w:rsidRDefault="00286288" w:rsidP="003E2221">
            <w:pPr>
              <w:cnfStyle w:val="100000000000" w:firstRow="1" w:lastRow="0" w:firstColumn="0" w:lastColumn="0" w:oddVBand="0" w:evenVBand="0" w:oddHBand="0" w:evenHBand="0" w:firstRowFirstColumn="0" w:firstRowLastColumn="0" w:lastRowFirstColumn="0" w:lastRowLastColumn="0"/>
            </w:pPr>
            <w:r>
              <w:t>Sprint</w:t>
            </w:r>
          </w:p>
        </w:tc>
        <w:tc>
          <w:tcPr>
            <w:tcW w:w="3192" w:type="dxa"/>
          </w:tcPr>
          <w:p w14:paraId="68755802" w14:textId="0BDC882F" w:rsidR="00286288" w:rsidRDefault="00286288" w:rsidP="003E2221">
            <w:pPr>
              <w:cnfStyle w:val="100000000000" w:firstRow="1" w:lastRow="0" w:firstColumn="0" w:lastColumn="0" w:oddVBand="0" w:evenVBand="0" w:oddHBand="0" w:evenHBand="0" w:firstRowFirstColumn="0" w:firstRowLastColumn="0" w:lastRowFirstColumn="0" w:lastRowLastColumn="0"/>
            </w:pPr>
            <w:r>
              <w:t>Story</w:t>
            </w:r>
          </w:p>
        </w:tc>
      </w:tr>
      <w:tr w:rsidR="00DC7C66" w14:paraId="00196F63" w14:textId="77777777" w:rsidTr="00286288">
        <w:tc>
          <w:tcPr>
            <w:cnfStyle w:val="001000000000" w:firstRow="0" w:lastRow="0" w:firstColumn="1" w:lastColumn="0" w:oddVBand="0" w:evenVBand="0" w:oddHBand="0" w:evenHBand="0" w:firstRowFirstColumn="0" w:firstRowLastColumn="0" w:lastRowFirstColumn="0" w:lastRowLastColumn="0"/>
            <w:tcW w:w="3192" w:type="dxa"/>
            <w:vMerge w:val="restart"/>
          </w:tcPr>
          <w:p w14:paraId="35B7D806" w14:textId="280155F2" w:rsidR="00DC7C66" w:rsidRPr="00286288" w:rsidRDefault="00DC7C66" w:rsidP="003E2221">
            <w:pPr>
              <w:rPr>
                <w:b w:val="0"/>
              </w:rPr>
            </w:pPr>
            <w:r>
              <w:rPr>
                <w:b w:val="0"/>
              </w:rPr>
              <w:t>Release 1</w:t>
            </w:r>
            <w:r w:rsidR="00CF5CB2">
              <w:rPr>
                <w:b w:val="0"/>
              </w:rPr>
              <w:t xml:space="preserve"> (R1)</w:t>
            </w:r>
          </w:p>
        </w:tc>
        <w:tc>
          <w:tcPr>
            <w:tcW w:w="3192" w:type="dxa"/>
          </w:tcPr>
          <w:p w14:paraId="68E7267C" w14:textId="564ADAF0" w:rsidR="00DC7C66" w:rsidRPr="00286288" w:rsidRDefault="00DC7C66" w:rsidP="003E2221">
            <w:pPr>
              <w:cnfStyle w:val="000000000000" w:firstRow="0" w:lastRow="0" w:firstColumn="0" w:lastColumn="0" w:oddVBand="0" w:evenVBand="0" w:oddHBand="0" w:evenHBand="0" w:firstRowFirstColumn="0" w:firstRowLastColumn="0" w:lastRowFirstColumn="0" w:lastRowLastColumn="0"/>
            </w:pPr>
            <w:r>
              <w:t>Sprint 1</w:t>
            </w:r>
            <w:r w:rsidR="00CF5CB2">
              <w:t xml:space="preserve"> (SP1)</w:t>
            </w:r>
          </w:p>
        </w:tc>
        <w:tc>
          <w:tcPr>
            <w:tcW w:w="3192" w:type="dxa"/>
          </w:tcPr>
          <w:p w14:paraId="06BC47C1" w14:textId="2EE6556A" w:rsidR="00DC7C66" w:rsidRPr="00286288" w:rsidRDefault="00DC7C66" w:rsidP="003E2221">
            <w:pPr>
              <w:cnfStyle w:val="000000000000" w:firstRow="0" w:lastRow="0" w:firstColumn="0" w:lastColumn="0" w:oddVBand="0" w:evenVBand="0" w:oddHBand="0" w:evenHBand="0" w:firstRowFirstColumn="0" w:firstRowLastColumn="0" w:lastRowFirstColumn="0" w:lastRowLastColumn="0"/>
            </w:pPr>
            <w:r>
              <w:t>Story 1</w:t>
            </w:r>
          </w:p>
        </w:tc>
      </w:tr>
      <w:tr w:rsidR="001A6BEC" w14:paraId="71C723C2" w14:textId="77777777" w:rsidTr="00286288">
        <w:tc>
          <w:tcPr>
            <w:cnfStyle w:val="001000000000" w:firstRow="0" w:lastRow="0" w:firstColumn="1" w:lastColumn="0" w:oddVBand="0" w:evenVBand="0" w:oddHBand="0" w:evenHBand="0" w:firstRowFirstColumn="0" w:firstRowLastColumn="0" w:lastRowFirstColumn="0" w:lastRowLastColumn="0"/>
            <w:tcW w:w="3192" w:type="dxa"/>
            <w:vMerge/>
          </w:tcPr>
          <w:p w14:paraId="4662EE5E" w14:textId="77777777" w:rsidR="001A6BEC" w:rsidRDefault="001A6BEC" w:rsidP="003E2221">
            <w:pPr>
              <w:rPr>
                <w:b w:val="0"/>
              </w:rPr>
            </w:pPr>
          </w:p>
        </w:tc>
        <w:tc>
          <w:tcPr>
            <w:tcW w:w="3192" w:type="dxa"/>
          </w:tcPr>
          <w:p w14:paraId="5C5F5401" w14:textId="617F6A33" w:rsidR="001A6BEC" w:rsidRDefault="001A6BEC" w:rsidP="003E2221">
            <w:pPr>
              <w:cnfStyle w:val="000000000000" w:firstRow="0" w:lastRow="0" w:firstColumn="0" w:lastColumn="0" w:oddVBand="0" w:evenVBand="0" w:oddHBand="0" w:evenHBand="0" w:firstRowFirstColumn="0" w:firstRowLastColumn="0" w:lastRowFirstColumn="0" w:lastRowLastColumn="0"/>
            </w:pPr>
            <w:r>
              <w:t>Sprint 2 (SP2)</w:t>
            </w:r>
          </w:p>
        </w:tc>
        <w:tc>
          <w:tcPr>
            <w:tcW w:w="3192" w:type="dxa"/>
          </w:tcPr>
          <w:p w14:paraId="5567976D" w14:textId="77777777" w:rsidR="001A6BEC" w:rsidRDefault="001A6BEC" w:rsidP="001A6BEC">
            <w:pPr>
              <w:cnfStyle w:val="000000000000" w:firstRow="0" w:lastRow="0" w:firstColumn="0" w:lastColumn="0" w:oddVBand="0" w:evenVBand="0" w:oddHBand="0" w:evenHBand="0" w:firstRowFirstColumn="0" w:firstRowLastColumn="0" w:lastRowFirstColumn="0" w:lastRowLastColumn="0"/>
            </w:pPr>
            <w:r>
              <w:t>Story 2</w:t>
            </w:r>
          </w:p>
          <w:p w14:paraId="50268B9F" w14:textId="02291B3A" w:rsidR="001A6BEC" w:rsidRDefault="001A6BEC" w:rsidP="001A6BEC">
            <w:pPr>
              <w:cnfStyle w:val="000000000000" w:firstRow="0" w:lastRow="0" w:firstColumn="0" w:lastColumn="0" w:oddVBand="0" w:evenVBand="0" w:oddHBand="0" w:evenHBand="0" w:firstRowFirstColumn="0" w:firstRowLastColumn="0" w:lastRowFirstColumn="0" w:lastRowLastColumn="0"/>
            </w:pPr>
            <w:r>
              <w:t>Story 3</w:t>
            </w:r>
          </w:p>
        </w:tc>
      </w:tr>
      <w:tr w:rsidR="00DC7C66" w14:paraId="5F9AF4EC" w14:textId="77777777" w:rsidTr="00286288">
        <w:tc>
          <w:tcPr>
            <w:cnfStyle w:val="001000000000" w:firstRow="0" w:lastRow="0" w:firstColumn="1" w:lastColumn="0" w:oddVBand="0" w:evenVBand="0" w:oddHBand="0" w:evenHBand="0" w:firstRowFirstColumn="0" w:firstRowLastColumn="0" w:lastRowFirstColumn="0" w:lastRowLastColumn="0"/>
            <w:tcW w:w="3192" w:type="dxa"/>
            <w:vMerge/>
          </w:tcPr>
          <w:p w14:paraId="6AD2EC40" w14:textId="313D0DD5" w:rsidR="00DC7C66" w:rsidRPr="00286288" w:rsidRDefault="00DC7C66" w:rsidP="003E2221">
            <w:pPr>
              <w:rPr>
                <w:b w:val="0"/>
              </w:rPr>
            </w:pPr>
          </w:p>
        </w:tc>
        <w:tc>
          <w:tcPr>
            <w:tcW w:w="3192" w:type="dxa"/>
          </w:tcPr>
          <w:p w14:paraId="38BE3170" w14:textId="3D37CF16" w:rsidR="00DC7C66" w:rsidRPr="00286288" w:rsidRDefault="00DC7C66" w:rsidP="001A6BEC">
            <w:pPr>
              <w:cnfStyle w:val="000000000000" w:firstRow="0" w:lastRow="0" w:firstColumn="0" w:lastColumn="0" w:oddVBand="0" w:evenVBand="0" w:oddHBand="0" w:evenHBand="0" w:firstRowFirstColumn="0" w:firstRowLastColumn="0" w:lastRowFirstColumn="0" w:lastRowLastColumn="0"/>
            </w:pPr>
            <w:r>
              <w:t xml:space="preserve">Sprint </w:t>
            </w:r>
            <w:r w:rsidR="001A6BEC">
              <w:t>3</w:t>
            </w:r>
            <w:r w:rsidR="00CF5CB2">
              <w:t xml:space="preserve"> (SP</w:t>
            </w:r>
            <w:r w:rsidR="001A6BEC">
              <w:t>3</w:t>
            </w:r>
            <w:r w:rsidR="00CF5CB2">
              <w:t>)</w:t>
            </w:r>
          </w:p>
        </w:tc>
        <w:tc>
          <w:tcPr>
            <w:tcW w:w="3192" w:type="dxa"/>
          </w:tcPr>
          <w:p w14:paraId="27E8E590" w14:textId="77777777" w:rsidR="00DC7C66" w:rsidRDefault="00DC7C66" w:rsidP="003E2221">
            <w:pPr>
              <w:cnfStyle w:val="000000000000" w:firstRow="0" w:lastRow="0" w:firstColumn="0" w:lastColumn="0" w:oddVBand="0" w:evenVBand="0" w:oddHBand="0" w:evenHBand="0" w:firstRowFirstColumn="0" w:firstRowLastColumn="0" w:lastRowFirstColumn="0" w:lastRowLastColumn="0"/>
            </w:pPr>
            <w:r>
              <w:t>Story 4</w:t>
            </w:r>
          </w:p>
          <w:p w14:paraId="737B633C" w14:textId="33E3F7B4" w:rsidR="00DC7C66" w:rsidRPr="00286288" w:rsidRDefault="00DC7C66" w:rsidP="003E2221">
            <w:pPr>
              <w:cnfStyle w:val="000000000000" w:firstRow="0" w:lastRow="0" w:firstColumn="0" w:lastColumn="0" w:oddVBand="0" w:evenVBand="0" w:oddHBand="0" w:evenHBand="0" w:firstRowFirstColumn="0" w:firstRowLastColumn="0" w:lastRowFirstColumn="0" w:lastRowLastColumn="0"/>
            </w:pPr>
            <w:r>
              <w:t>Story 5</w:t>
            </w:r>
          </w:p>
        </w:tc>
      </w:tr>
      <w:tr w:rsidR="00DC7C66" w14:paraId="6D665CEE" w14:textId="77777777" w:rsidTr="00286288">
        <w:tc>
          <w:tcPr>
            <w:cnfStyle w:val="001000000000" w:firstRow="0" w:lastRow="0" w:firstColumn="1" w:lastColumn="0" w:oddVBand="0" w:evenVBand="0" w:oddHBand="0" w:evenHBand="0" w:firstRowFirstColumn="0" w:firstRowLastColumn="0" w:lastRowFirstColumn="0" w:lastRowLastColumn="0"/>
            <w:tcW w:w="3192" w:type="dxa"/>
            <w:vMerge/>
          </w:tcPr>
          <w:p w14:paraId="61E2FBF8" w14:textId="77777777" w:rsidR="00DC7C66" w:rsidRPr="00286288" w:rsidRDefault="00DC7C66" w:rsidP="003E2221"/>
        </w:tc>
        <w:tc>
          <w:tcPr>
            <w:tcW w:w="3192" w:type="dxa"/>
          </w:tcPr>
          <w:p w14:paraId="5BE93614" w14:textId="3F8423DA" w:rsidR="00DC7C66" w:rsidRDefault="00DC7C66" w:rsidP="001A6BEC">
            <w:pPr>
              <w:cnfStyle w:val="000000000000" w:firstRow="0" w:lastRow="0" w:firstColumn="0" w:lastColumn="0" w:oddVBand="0" w:evenVBand="0" w:oddHBand="0" w:evenHBand="0" w:firstRowFirstColumn="0" w:firstRowLastColumn="0" w:lastRowFirstColumn="0" w:lastRowLastColumn="0"/>
            </w:pPr>
            <w:r>
              <w:t xml:space="preserve">Sprint </w:t>
            </w:r>
            <w:r w:rsidR="001A6BEC">
              <w:t>4</w:t>
            </w:r>
            <w:r w:rsidR="00CF5CB2">
              <w:t xml:space="preserve"> (SP</w:t>
            </w:r>
            <w:r w:rsidR="001A6BEC">
              <w:t>4</w:t>
            </w:r>
            <w:r w:rsidR="00CF5CB2">
              <w:t>)</w:t>
            </w:r>
          </w:p>
        </w:tc>
        <w:tc>
          <w:tcPr>
            <w:tcW w:w="3192" w:type="dxa"/>
          </w:tcPr>
          <w:p w14:paraId="1CCC8711" w14:textId="286C4581" w:rsidR="00DC7C66" w:rsidRDefault="00DC7C66" w:rsidP="003E2221">
            <w:pPr>
              <w:cnfStyle w:val="000000000000" w:firstRow="0" w:lastRow="0" w:firstColumn="0" w:lastColumn="0" w:oddVBand="0" w:evenVBand="0" w:oddHBand="0" w:evenHBand="0" w:firstRowFirstColumn="0" w:firstRowLastColumn="0" w:lastRowFirstColumn="0" w:lastRowLastColumn="0"/>
            </w:pPr>
            <w:r>
              <w:t>Story 6</w:t>
            </w:r>
          </w:p>
        </w:tc>
      </w:tr>
      <w:tr w:rsidR="00DC7C66" w14:paraId="129B2D3C" w14:textId="77777777" w:rsidTr="00286288">
        <w:tc>
          <w:tcPr>
            <w:cnfStyle w:val="001000000000" w:firstRow="0" w:lastRow="0" w:firstColumn="1" w:lastColumn="0" w:oddVBand="0" w:evenVBand="0" w:oddHBand="0" w:evenHBand="0" w:firstRowFirstColumn="0" w:firstRowLastColumn="0" w:lastRowFirstColumn="0" w:lastRowLastColumn="0"/>
            <w:tcW w:w="3192" w:type="dxa"/>
            <w:vMerge w:val="restart"/>
          </w:tcPr>
          <w:p w14:paraId="171A8BDB" w14:textId="0D5A1341" w:rsidR="00DC7C66" w:rsidRPr="00DC7C66" w:rsidRDefault="00DC7C66" w:rsidP="003E2221">
            <w:pPr>
              <w:rPr>
                <w:b w:val="0"/>
              </w:rPr>
            </w:pPr>
            <w:r w:rsidRPr="00DC7C66">
              <w:rPr>
                <w:b w:val="0"/>
              </w:rPr>
              <w:t>Release 2</w:t>
            </w:r>
            <w:r w:rsidR="00CF5CB2">
              <w:rPr>
                <w:b w:val="0"/>
              </w:rPr>
              <w:t xml:space="preserve"> (R2)</w:t>
            </w:r>
          </w:p>
        </w:tc>
        <w:tc>
          <w:tcPr>
            <w:tcW w:w="3192" w:type="dxa"/>
          </w:tcPr>
          <w:p w14:paraId="70741B2F" w14:textId="5AB00E98" w:rsidR="00DC7C66" w:rsidRDefault="00DC7C66" w:rsidP="001A6BEC">
            <w:pPr>
              <w:cnfStyle w:val="000000000000" w:firstRow="0" w:lastRow="0" w:firstColumn="0" w:lastColumn="0" w:oddVBand="0" w:evenVBand="0" w:oddHBand="0" w:evenHBand="0" w:firstRowFirstColumn="0" w:firstRowLastColumn="0" w:lastRowFirstColumn="0" w:lastRowLastColumn="0"/>
            </w:pPr>
            <w:r>
              <w:t xml:space="preserve">Sprint </w:t>
            </w:r>
            <w:r w:rsidR="001A6BEC">
              <w:t>5</w:t>
            </w:r>
            <w:r w:rsidR="00CF5CB2">
              <w:t xml:space="preserve"> (SP</w:t>
            </w:r>
            <w:r w:rsidR="001A6BEC">
              <w:t>5</w:t>
            </w:r>
            <w:r w:rsidR="00CF5CB2">
              <w:t>)</w:t>
            </w:r>
          </w:p>
        </w:tc>
        <w:tc>
          <w:tcPr>
            <w:tcW w:w="3192" w:type="dxa"/>
          </w:tcPr>
          <w:p w14:paraId="10349BAE" w14:textId="77777777" w:rsidR="00DC7C66" w:rsidRDefault="00DC7C66" w:rsidP="003E2221">
            <w:pPr>
              <w:cnfStyle w:val="000000000000" w:firstRow="0" w:lastRow="0" w:firstColumn="0" w:lastColumn="0" w:oddVBand="0" w:evenVBand="0" w:oddHBand="0" w:evenHBand="0" w:firstRowFirstColumn="0" w:firstRowLastColumn="0" w:lastRowFirstColumn="0" w:lastRowLastColumn="0"/>
            </w:pPr>
            <w:r>
              <w:t>Story 7</w:t>
            </w:r>
          </w:p>
          <w:p w14:paraId="3143D6FB" w14:textId="6D32E00F" w:rsidR="00DC7C66" w:rsidRDefault="00DC7C66" w:rsidP="003E2221">
            <w:pPr>
              <w:cnfStyle w:val="000000000000" w:firstRow="0" w:lastRow="0" w:firstColumn="0" w:lastColumn="0" w:oddVBand="0" w:evenVBand="0" w:oddHBand="0" w:evenHBand="0" w:firstRowFirstColumn="0" w:firstRowLastColumn="0" w:lastRowFirstColumn="0" w:lastRowLastColumn="0"/>
            </w:pPr>
            <w:r>
              <w:t>Story 8</w:t>
            </w:r>
          </w:p>
        </w:tc>
      </w:tr>
      <w:tr w:rsidR="00DC7C66" w14:paraId="40AA20E5" w14:textId="77777777" w:rsidTr="00286288">
        <w:tc>
          <w:tcPr>
            <w:cnfStyle w:val="001000000000" w:firstRow="0" w:lastRow="0" w:firstColumn="1" w:lastColumn="0" w:oddVBand="0" w:evenVBand="0" w:oddHBand="0" w:evenHBand="0" w:firstRowFirstColumn="0" w:firstRowLastColumn="0" w:lastRowFirstColumn="0" w:lastRowLastColumn="0"/>
            <w:tcW w:w="3192" w:type="dxa"/>
            <w:vMerge/>
          </w:tcPr>
          <w:p w14:paraId="45C88438" w14:textId="4D450DE5" w:rsidR="00DC7C66" w:rsidRPr="00286288" w:rsidRDefault="00DC7C66" w:rsidP="003E2221"/>
        </w:tc>
        <w:tc>
          <w:tcPr>
            <w:tcW w:w="3192" w:type="dxa"/>
          </w:tcPr>
          <w:p w14:paraId="3885454A" w14:textId="009B89E5" w:rsidR="00DC7C66" w:rsidRDefault="00DC7C66" w:rsidP="001A6BEC">
            <w:pPr>
              <w:cnfStyle w:val="000000000000" w:firstRow="0" w:lastRow="0" w:firstColumn="0" w:lastColumn="0" w:oddVBand="0" w:evenVBand="0" w:oddHBand="0" w:evenHBand="0" w:firstRowFirstColumn="0" w:firstRowLastColumn="0" w:lastRowFirstColumn="0" w:lastRowLastColumn="0"/>
            </w:pPr>
            <w:r>
              <w:t xml:space="preserve">Sprint </w:t>
            </w:r>
            <w:r w:rsidR="001A6BEC">
              <w:t>6</w:t>
            </w:r>
            <w:r w:rsidR="00CF5CB2">
              <w:t xml:space="preserve"> (SP</w:t>
            </w:r>
            <w:r w:rsidR="001A6BEC">
              <w:t>6</w:t>
            </w:r>
            <w:r w:rsidR="00CF5CB2">
              <w:t>)</w:t>
            </w:r>
          </w:p>
        </w:tc>
        <w:tc>
          <w:tcPr>
            <w:tcW w:w="3192" w:type="dxa"/>
          </w:tcPr>
          <w:p w14:paraId="1A879307" w14:textId="77777777" w:rsidR="00DC7C66" w:rsidRDefault="00DC7C66" w:rsidP="003E2221">
            <w:pPr>
              <w:cnfStyle w:val="000000000000" w:firstRow="0" w:lastRow="0" w:firstColumn="0" w:lastColumn="0" w:oddVBand="0" w:evenVBand="0" w:oddHBand="0" w:evenHBand="0" w:firstRowFirstColumn="0" w:firstRowLastColumn="0" w:lastRowFirstColumn="0" w:lastRowLastColumn="0"/>
            </w:pPr>
            <w:r>
              <w:t>Story 9</w:t>
            </w:r>
          </w:p>
          <w:p w14:paraId="6BC005C4" w14:textId="14998491" w:rsidR="00DC7C66" w:rsidRDefault="00DC7C66" w:rsidP="003E2221">
            <w:pPr>
              <w:cnfStyle w:val="000000000000" w:firstRow="0" w:lastRow="0" w:firstColumn="0" w:lastColumn="0" w:oddVBand="0" w:evenVBand="0" w:oddHBand="0" w:evenHBand="0" w:firstRowFirstColumn="0" w:firstRowLastColumn="0" w:lastRowFirstColumn="0" w:lastRowLastColumn="0"/>
            </w:pPr>
            <w:r>
              <w:t>Story 10</w:t>
            </w:r>
          </w:p>
        </w:tc>
      </w:tr>
    </w:tbl>
    <w:p w14:paraId="292EFE20" w14:textId="77777777" w:rsidR="00B70669" w:rsidRDefault="00B70669" w:rsidP="00B70669"/>
    <w:p w14:paraId="2CA0A036" w14:textId="3084162C" w:rsidR="00B70669" w:rsidRPr="00214FC4" w:rsidRDefault="00B70669" w:rsidP="00B70669">
      <w:pPr>
        <w:rPr>
          <w:i/>
        </w:rPr>
      </w:pPr>
      <w:r w:rsidRPr="00214FC4">
        <w:rPr>
          <w:i/>
        </w:rPr>
        <w:t>Note: You are enco</w:t>
      </w:r>
      <w:r w:rsidR="004C1845" w:rsidRPr="00214FC4">
        <w:rPr>
          <w:i/>
        </w:rPr>
        <w:t xml:space="preserve">uraged to allocate </w:t>
      </w:r>
      <w:r w:rsidR="00F327D0">
        <w:rPr>
          <w:i/>
        </w:rPr>
        <w:t>a max of one</w:t>
      </w:r>
      <w:r w:rsidR="004C1845" w:rsidRPr="00214FC4">
        <w:rPr>
          <w:i/>
        </w:rPr>
        <w:t xml:space="preserve"> week of time for each sprint</w:t>
      </w:r>
      <w:r w:rsidR="00214FC4" w:rsidRPr="00214FC4">
        <w:rPr>
          <w:i/>
        </w:rPr>
        <w:t xml:space="preserve"> and complete the project with in </w:t>
      </w:r>
      <w:r w:rsidR="00F327D0">
        <w:rPr>
          <w:i/>
        </w:rPr>
        <w:t>six</w:t>
      </w:r>
      <w:r w:rsidR="00214FC4" w:rsidRPr="00214FC4">
        <w:rPr>
          <w:i/>
        </w:rPr>
        <w:t xml:space="preserve"> </w:t>
      </w:r>
      <w:r w:rsidR="00F327D0" w:rsidRPr="00214FC4">
        <w:rPr>
          <w:i/>
        </w:rPr>
        <w:t>weeks’</w:t>
      </w:r>
      <w:r w:rsidR="00214FC4" w:rsidRPr="00214FC4">
        <w:rPr>
          <w:i/>
        </w:rPr>
        <w:t xml:space="preserve"> </w:t>
      </w:r>
      <w:r w:rsidR="00F327D0">
        <w:rPr>
          <w:i/>
        </w:rPr>
        <w:t>or less time</w:t>
      </w:r>
      <w:bookmarkStart w:id="6" w:name="_GoBack"/>
      <w:bookmarkEnd w:id="6"/>
      <w:r w:rsidR="004C1845" w:rsidRPr="00214FC4">
        <w:rPr>
          <w:i/>
        </w:rPr>
        <w:t xml:space="preserve">. </w:t>
      </w:r>
    </w:p>
    <w:p w14:paraId="1E2ACA12" w14:textId="77777777" w:rsidR="00B70669" w:rsidRDefault="00B70669">
      <w:pPr>
        <w:spacing w:after="200" w:line="276" w:lineRule="auto"/>
        <w:rPr>
          <w:rFonts w:eastAsiaTheme="majorEastAsia"/>
          <w:b/>
          <w:bCs/>
          <w:color w:val="365F91" w:themeColor="accent1" w:themeShade="BF"/>
          <w:sz w:val="28"/>
          <w:szCs w:val="28"/>
        </w:rPr>
      </w:pPr>
      <w:r>
        <w:br w:type="page"/>
      </w:r>
    </w:p>
    <w:p w14:paraId="1543FAAD" w14:textId="2477ACBE" w:rsidR="00FE45D1" w:rsidRPr="00341D31" w:rsidRDefault="008D124B" w:rsidP="00597ACB">
      <w:pPr>
        <w:pStyle w:val="Heading1"/>
        <w:rPr>
          <w:rFonts w:ascii="Times New Roman" w:hAnsi="Times New Roman" w:cs="Times New Roman"/>
        </w:rPr>
      </w:pPr>
      <w:bookmarkStart w:id="7" w:name="_Toc436286634"/>
      <w:r>
        <w:rPr>
          <w:rFonts w:ascii="Times New Roman" w:hAnsi="Times New Roman" w:cs="Times New Roman"/>
        </w:rPr>
        <w:lastRenderedPageBreak/>
        <w:t xml:space="preserve">Agile </w:t>
      </w:r>
      <w:r w:rsidR="00F47552">
        <w:rPr>
          <w:rFonts w:ascii="Times New Roman" w:hAnsi="Times New Roman" w:cs="Times New Roman"/>
        </w:rPr>
        <w:t xml:space="preserve">Methodology </w:t>
      </w:r>
      <w:r w:rsidR="00597ACB" w:rsidRPr="00341D31">
        <w:rPr>
          <w:rFonts w:ascii="Times New Roman" w:hAnsi="Times New Roman" w:cs="Times New Roman"/>
        </w:rPr>
        <w:t>stories</w:t>
      </w:r>
      <w:r w:rsidR="00C413DA">
        <w:rPr>
          <w:rFonts w:ascii="Times New Roman" w:hAnsi="Times New Roman" w:cs="Times New Roman"/>
        </w:rPr>
        <w:t>:</w:t>
      </w:r>
      <w:bookmarkEnd w:id="7"/>
    </w:p>
    <w:p w14:paraId="6BF485E1" w14:textId="7068F4A6" w:rsidR="000B317D" w:rsidRPr="00341D31" w:rsidRDefault="00A41A87" w:rsidP="008C1A0D">
      <w:pPr>
        <w:pStyle w:val="Heading2"/>
        <w:rPr>
          <w:rFonts w:ascii="Times New Roman" w:hAnsi="Times New Roman" w:cs="Times New Roman"/>
        </w:rPr>
      </w:pPr>
      <w:bookmarkStart w:id="8" w:name="_Toc436286635"/>
      <w:r>
        <w:rPr>
          <w:rFonts w:ascii="Times New Roman" w:hAnsi="Times New Roman" w:cs="Times New Roman"/>
        </w:rPr>
        <w:t>R1:SP1: Story</w:t>
      </w:r>
      <w:r w:rsidR="0026583B">
        <w:rPr>
          <w:rFonts w:ascii="Times New Roman" w:hAnsi="Times New Roman" w:cs="Times New Roman"/>
        </w:rPr>
        <w:t xml:space="preserve"> 1</w:t>
      </w:r>
      <w:r w:rsidR="000B317D" w:rsidRPr="00341D31">
        <w:rPr>
          <w:rFonts w:ascii="Times New Roman" w:hAnsi="Times New Roman" w:cs="Times New Roman"/>
        </w:rPr>
        <w:t xml:space="preserve">: </w:t>
      </w:r>
      <w:r w:rsidR="008C1A0D" w:rsidRPr="00341D31">
        <w:rPr>
          <w:rFonts w:ascii="Times New Roman" w:hAnsi="Times New Roman" w:cs="Times New Roman"/>
        </w:rPr>
        <w:t xml:space="preserve">Gather </w:t>
      </w:r>
      <w:r w:rsidR="00341D31" w:rsidRPr="00341D31">
        <w:rPr>
          <w:rFonts w:ascii="Times New Roman" w:hAnsi="Times New Roman" w:cs="Times New Roman"/>
        </w:rPr>
        <w:t xml:space="preserve">1003 Mortgage application </w:t>
      </w:r>
      <w:r w:rsidR="008C1A0D" w:rsidRPr="00341D31">
        <w:rPr>
          <w:rFonts w:ascii="Times New Roman" w:hAnsi="Times New Roman" w:cs="Times New Roman"/>
        </w:rPr>
        <w:t>input data</w:t>
      </w:r>
      <w:bookmarkEnd w:id="8"/>
    </w:p>
    <w:p w14:paraId="1EC0EA13" w14:textId="77777777" w:rsidR="000B317D" w:rsidRPr="00341D31" w:rsidRDefault="000B317D" w:rsidP="000B317D">
      <w:r w:rsidRPr="00341D31">
        <w:t xml:space="preserve"> </w:t>
      </w:r>
    </w:p>
    <w:p w14:paraId="69E08C94" w14:textId="77777777" w:rsidR="000B317D" w:rsidRPr="00341D31" w:rsidRDefault="000B317D" w:rsidP="000B317D">
      <w:pPr>
        <w:rPr>
          <w:b/>
        </w:rPr>
      </w:pPr>
      <w:r w:rsidRPr="00341D31">
        <w:rPr>
          <w:b/>
        </w:rPr>
        <w:t>Narrative:</w:t>
      </w:r>
    </w:p>
    <w:p w14:paraId="667DF403" w14:textId="77777777" w:rsidR="000B317D" w:rsidRPr="00341D31" w:rsidRDefault="000B317D" w:rsidP="000B317D">
      <w:r w:rsidRPr="00341D31">
        <w:t xml:space="preserve">As a </w:t>
      </w:r>
      <w:r w:rsidR="002A26B7" w:rsidRPr="00341D31">
        <w:t>Developer</w:t>
      </w:r>
    </w:p>
    <w:p w14:paraId="090706A9" w14:textId="77777777" w:rsidR="000B317D" w:rsidRPr="00341D31" w:rsidRDefault="000B317D" w:rsidP="000B317D">
      <w:r w:rsidRPr="00341D31">
        <w:t xml:space="preserve">I want </w:t>
      </w:r>
      <w:r w:rsidR="002A26B7" w:rsidRPr="00341D31">
        <w:t xml:space="preserve">to gather multiple types of </w:t>
      </w:r>
      <w:r w:rsidR="00341D31" w:rsidRPr="00341D31">
        <w:t xml:space="preserve">1003 mortgage application </w:t>
      </w:r>
      <w:r w:rsidR="002A26B7" w:rsidRPr="00341D31">
        <w:t xml:space="preserve">input data from various sources </w:t>
      </w:r>
    </w:p>
    <w:p w14:paraId="6D9746A0" w14:textId="77777777" w:rsidR="000B317D" w:rsidRPr="00341D31" w:rsidRDefault="000B317D" w:rsidP="000B317D">
      <w:r w:rsidRPr="00341D31">
        <w:t xml:space="preserve">So that </w:t>
      </w:r>
      <w:r w:rsidR="00341D31" w:rsidRPr="00341D31">
        <w:t>I can process the data using ETL</w:t>
      </w:r>
    </w:p>
    <w:p w14:paraId="5F7D6208" w14:textId="77777777" w:rsidR="000B317D" w:rsidRPr="00341D31" w:rsidRDefault="000B317D" w:rsidP="000B317D"/>
    <w:p w14:paraId="6826BB20" w14:textId="77777777" w:rsidR="000B317D" w:rsidRPr="00341D31" w:rsidRDefault="000B317D" w:rsidP="000B317D">
      <w:r w:rsidRPr="00341D31">
        <w:rPr>
          <w:b/>
        </w:rPr>
        <w:t>Scenario 1</w:t>
      </w:r>
      <w:r w:rsidR="000454CE">
        <w:rPr>
          <w:b/>
        </w:rPr>
        <w:t xml:space="preserve"> -</w:t>
      </w:r>
      <w:r w:rsidRPr="000454CE">
        <w:rPr>
          <w:b/>
        </w:rPr>
        <w:t xml:space="preserve"> </w:t>
      </w:r>
      <w:r w:rsidR="000454CE" w:rsidRPr="000454CE">
        <w:rPr>
          <w:b/>
        </w:rPr>
        <w:t>Excel Data:</w:t>
      </w:r>
      <w:r w:rsidR="000454CE">
        <w:t xml:space="preserve"> </w:t>
      </w:r>
      <w:r w:rsidR="00341D31" w:rsidRPr="00341D31">
        <w:t>Get 1003 mortgage application data in excel format from Loan officers</w:t>
      </w:r>
    </w:p>
    <w:p w14:paraId="30E59BE2" w14:textId="77777777" w:rsidR="000B317D" w:rsidRPr="00341D31" w:rsidRDefault="00341D31" w:rsidP="000B317D">
      <w:r w:rsidRPr="00341D31">
        <w:t>Loan officers receive 1003 mortgage applications from borrowers in an email or fax or via phone. They will capture each application data into an excel file and upload that excel file to an ftp folder at the end of the day.</w:t>
      </w:r>
    </w:p>
    <w:p w14:paraId="7399FE19" w14:textId="77777777" w:rsidR="000B317D" w:rsidRPr="00341D31" w:rsidRDefault="000B317D" w:rsidP="000B317D"/>
    <w:p w14:paraId="75B5EC7B" w14:textId="77777777" w:rsidR="00341D31" w:rsidRPr="00341D31" w:rsidRDefault="00341D31" w:rsidP="000B317D">
      <w:r w:rsidRPr="00341D31">
        <w:t xml:space="preserve">Developers </w:t>
      </w:r>
      <w:r w:rsidR="00924DC6">
        <w:t>should</w:t>
      </w:r>
      <w:r w:rsidRPr="00341D31">
        <w:t xml:space="preserve"> create this input excel file with dummy data for practice purpose. 1003 PDF application can be found at </w:t>
      </w:r>
      <w:hyperlink r:id="rId16" w:tgtFrame="_blank" w:history="1">
        <w:r w:rsidRPr="00341D31">
          <w:rPr>
            <w:rStyle w:val="Hyperlink"/>
            <w:rFonts w:eastAsia="Times New Roman"/>
            <w:sz w:val="22"/>
            <w:szCs w:val="22"/>
          </w:rPr>
          <w:t>https://www.fanniemae.com/content/guide_form/1003rev.pdf</w:t>
        </w:r>
      </w:hyperlink>
      <w:r w:rsidRPr="00341D31">
        <w:rPr>
          <w:rFonts w:eastAsia="Times New Roman"/>
          <w:sz w:val="22"/>
          <w:szCs w:val="22"/>
        </w:rPr>
        <w:t xml:space="preserve">. You can also find an online html application at </w:t>
      </w:r>
      <w:hyperlink r:id="rId17" w:history="1">
        <w:r w:rsidR="00697533" w:rsidRPr="005E258A">
          <w:rPr>
            <w:rStyle w:val="Hyperlink"/>
            <w:rFonts w:eastAsia="Times New Roman"/>
            <w:sz w:val="22"/>
            <w:szCs w:val="22"/>
          </w:rPr>
          <w:t>https://www.secureloandocs.com/agreement.php?id=28788498</w:t>
        </w:r>
      </w:hyperlink>
      <w:r w:rsidR="000454CE">
        <w:t xml:space="preserve">. This application will give you information about required fields and other data validations. </w:t>
      </w:r>
    </w:p>
    <w:p w14:paraId="5F3E1DFF" w14:textId="77777777" w:rsidR="00126FCC" w:rsidRDefault="00126FCC" w:rsidP="000B317D"/>
    <w:p w14:paraId="6D11AE74" w14:textId="77777777" w:rsidR="00126FCC" w:rsidRDefault="00126FCC" w:rsidP="000B317D">
      <w:r w:rsidRPr="00126FCC">
        <w:t>Tools / Technologies:</w:t>
      </w:r>
      <w:r>
        <w:t xml:space="preserve"> Microsoft Excel</w:t>
      </w:r>
      <w:r w:rsidR="00EA75AB">
        <w:t xml:space="preserve">, ftp </w:t>
      </w:r>
    </w:p>
    <w:p w14:paraId="5A5E8AC8" w14:textId="77777777" w:rsidR="000B317D" w:rsidRPr="00341D31" w:rsidRDefault="000B317D" w:rsidP="000B317D">
      <w:r w:rsidRPr="00341D31">
        <w:t xml:space="preserve"> </w:t>
      </w:r>
    </w:p>
    <w:p w14:paraId="77FEF132" w14:textId="77777777" w:rsidR="000454CE" w:rsidRPr="000454CE" w:rsidRDefault="000454CE" w:rsidP="000454CE">
      <w:r w:rsidRPr="000454CE">
        <w:rPr>
          <w:b/>
        </w:rPr>
        <w:t xml:space="preserve">Scenario 2 – </w:t>
      </w:r>
      <w:r w:rsidR="004203DD">
        <w:rPr>
          <w:b/>
        </w:rPr>
        <w:t>OLTP</w:t>
      </w:r>
      <w:r w:rsidRPr="000454CE">
        <w:rPr>
          <w:b/>
        </w:rPr>
        <w:t xml:space="preserve"> Data:</w:t>
      </w:r>
      <w:r>
        <w:rPr>
          <w:b/>
        </w:rPr>
        <w:t xml:space="preserve"> </w:t>
      </w:r>
      <w:r w:rsidRPr="000454CE">
        <w:t>Online</w:t>
      </w:r>
      <w:r>
        <w:t xml:space="preserve"> users can fill and submit the 1003 Mortgage application located at </w:t>
      </w:r>
      <w:r w:rsidRPr="00341D31">
        <w:rPr>
          <w:rFonts w:eastAsia="Times New Roman"/>
          <w:sz w:val="22"/>
          <w:szCs w:val="22"/>
        </w:rPr>
        <w:t xml:space="preserve">application at </w:t>
      </w:r>
      <w:hyperlink r:id="rId18" w:history="1">
        <w:r w:rsidR="00312D9B" w:rsidRPr="005E258A">
          <w:rPr>
            <w:rStyle w:val="Hyperlink"/>
            <w:rFonts w:eastAsia="Times New Roman"/>
            <w:sz w:val="22"/>
            <w:szCs w:val="22"/>
          </w:rPr>
          <w:t>https://www.secureloandocs.com/agreement.php?id=28788498</w:t>
        </w:r>
      </w:hyperlink>
      <w:r w:rsidR="00D87805">
        <w:t>.</w:t>
      </w:r>
      <w:r>
        <w:t xml:space="preserve"> </w:t>
      </w:r>
      <w:r w:rsidR="00D87805">
        <w:t xml:space="preserve">When the users submit the application, it is stored in an </w:t>
      </w:r>
      <w:r w:rsidR="004203DD">
        <w:t>OLTP</w:t>
      </w:r>
      <w:r w:rsidR="00D87805">
        <w:t xml:space="preserve"> database. </w:t>
      </w:r>
      <w:r>
        <w:rPr>
          <w:b/>
        </w:rPr>
        <w:t xml:space="preserve"> </w:t>
      </w:r>
    </w:p>
    <w:p w14:paraId="0A780381" w14:textId="77777777" w:rsidR="00D87805" w:rsidRDefault="00D87805" w:rsidP="000454CE"/>
    <w:p w14:paraId="392B148D" w14:textId="77777777" w:rsidR="000B317D" w:rsidRDefault="00924DC6" w:rsidP="000454CE">
      <w:r>
        <w:t xml:space="preserve">Developers should </w:t>
      </w:r>
      <w:r w:rsidR="001B49D0">
        <w:t xml:space="preserve">create the </w:t>
      </w:r>
      <w:r w:rsidR="004203DD">
        <w:t>OLTP</w:t>
      </w:r>
      <w:r w:rsidR="001B49D0">
        <w:t xml:space="preserve"> database, populate it with dummy data and </w:t>
      </w:r>
      <w:r>
        <w:t xml:space="preserve">get this data periodically by directly connecting to the database or by exporting this data into a flat file. </w:t>
      </w:r>
    </w:p>
    <w:p w14:paraId="44C030E6" w14:textId="77777777" w:rsidR="00924DC6" w:rsidRDefault="00924DC6" w:rsidP="000454CE"/>
    <w:p w14:paraId="1C20D2EE" w14:textId="77777777" w:rsidR="00126FCC" w:rsidRDefault="00126FCC" w:rsidP="00126FCC">
      <w:r w:rsidRPr="00126FCC">
        <w:t>Tools / Technologies:</w:t>
      </w:r>
      <w:r>
        <w:t xml:space="preserve"> SQL Server, MS Access, Microsoft Excel</w:t>
      </w:r>
      <w:r w:rsidR="00EA75AB">
        <w:t xml:space="preserve">, </w:t>
      </w:r>
      <w:r w:rsidR="000D588E">
        <w:t>SQL</w:t>
      </w:r>
      <w:r w:rsidR="00C25382">
        <w:t xml:space="preserve"> Server Export</w:t>
      </w:r>
      <w:r w:rsidR="000D588E">
        <w:t xml:space="preserve">, </w:t>
      </w:r>
      <w:r w:rsidR="00EA75AB">
        <w:t>ftp</w:t>
      </w:r>
    </w:p>
    <w:p w14:paraId="3248B31A" w14:textId="77777777" w:rsidR="00126FCC" w:rsidRDefault="00126FCC" w:rsidP="000454CE"/>
    <w:p w14:paraId="2A0BC097" w14:textId="77777777" w:rsidR="00924DC6" w:rsidRDefault="00924DC6" w:rsidP="00924DC6">
      <w:r w:rsidRPr="000454CE">
        <w:rPr>
          <w:b/>
        </w:rPr>
        <w:t xml:space="preserve">Scenario </w:t>
      </w:r>
      <w:r w:rsidR="001B49D0">
        <w:rPr>
          <w:b/>
        </w:rPr>
        <w:t>3</w:t>
      </w:r>
      <w:r w:rsidRPr="000454CE">
        <w:rPr>
          <w:b/>
        </w:rPr>
        <w:t xml:space="preserve"> – </w:t>
      </w:r>
      <w:r>
        <w:rPr>
          <w:b/>
        </w:rPr>
        <w:t>Zillow</w:t>
      </w:r>
      <w:r w:rsidRPr="000454CE">
        <w:rPr>
          <w:b/>
        </w:rPr>
        <w:t xml:space="preserve"> Data:</w:t>
      </w:r>
      <w:r w:rsidR="001B49D0">
        <w:rPr>
          <w:b/>
        </w:rPr>
        <w:t xml:space="preserve"> </w:t>
      </w:r>
      <w:r w:rsidR="002C09AC">
        <w:t>RMG</w:t>
      </w:r>
      <w:r w:rsidR="001B49D0">
        <w:rPr>
          <w:b/>
        </w:rPr>
        <w:t xml:space="preserve"> </w:t>
      </w:r>
      <w:r w:rsidR="001B49D0" w:rsidRPr="001B49D0">
        <w:t>recei</w:t>
      </w:r>
      <w:r w:rsidR="001B49D0">
        <w:t>ves 1003 Mortgage applications from Zillow.com market place. Zillow sends data in XMl format to an ftp location.</w:t>
      </w:r>
    </w:p>
    <w:p w14:paraId="1FE83A06" w14:textId="77777777" w:rsidR="001B49D0" w:rsidRDefault="001B49D0" w:rsidP="00924DC6"/>
    <w:p w14:paraId="2B06B180" w14:textId="77777777" w:rsidR="001B49D0" w:rsidRDefault="001B49D0" w:rsidP="00924DC6">
      <w:r w:rsidRPr="00341D31">
        <w:t xml:space="preserve">Developers </w:t>
      </w:r>
      <w:r>
        <w:t>should</w:t>
      </w:r>
      <w:r w:rsidRPr="00341D31">
        <w:t xml:space="preserve"> create this input </w:t>
      </w:r>
      <w:r>
        <w:t>XML</w:t>
      </w:r>
      <w:r w:rsidRPr="00341D31">
        <w:t xml:space="preserve"> file with dummy data for practice purpose.</w:t>
      </w:r>
    </w:p>
    <w:p w14:paraId="3AD4539E" w14:textId="77777777" w:rsidR="001B49D0" w:rsidRDefault="001B49D0" w:rsidP="00924DC6"/>
    <w:p w14:paraId="7E989F40" w14:textId="77777777" w:rsidR="00126FCC" w:rsidRDefault="00126FCC" w:rsidP="00126FCC">
      <w:r w:rsidRPr="00126FCC">
        <w:t>Tools / Technologies:</w:t>
      </w:r>
      <w:r>
        <w:t xml:space="preserve"> XML</w:t>
      </w:r>
      <w:r w:rsidR="00EA75AB">
        <w:t>, ftp</w:t>
      </w:r>
      <w:r w:rsidR="00F71858">
        <w:t xml:space="preserve">, Textpad editor </w:t>
      </w:r>
      <w:r w:rsidR="00A63199">
        <w:t xml:space="preserve">from </w:t>
      </w:r>
      <w:hyperlink r:id="rId19" w:history="1">
        <w:r w:rsidR="00A63199">
          <w:rPr>
            <w:rStyle w:val="Hyperlink"/>
          </w:rPr>
          <w:t>http://www.textpad.com/</w:t>
        </w:r>
      </w:hyperlink>
    </w:p>
    <w:p w14:paraId="402245B3" w14:textId="77777777" w:rsidR="00126FCC" w:rsidRDefault="00126FCC" w:rsidP="00924DC6"/>
    <w:p w14:paraId="7DD8A9C8" w14:textId="77777777" w:rsidR="00B37F97" w:rsidRPr="003A08F8" w:rsidRDefault="00B37F97" w:rsidP="00924DC6">
      <w:pPr>
        <w:rPr>
          <w:i/>
        </w:rPr>
      </w:pPr>
      <w:r w:rsidRPr="00B37F97">
        <w:rPr>
          <w:b/>
        </w:rPr>
        <w:t>FTP Information:</w:t>
      </w:r>
      <w:r w:rsidR="003A08F8">
        <w:rPr>
          <w:b/>
        </w:rPr>
        <w:t xml:space="preserve"> </w:t>
      </w:r>
      <w:r w:rsidR="003A08F8">
        <w:t xml:space="preserve">(Connect to the FTP location for practice, but the updated project files are located in the CRM  </w:t>
      </w:r>
      <w:r w:rsidR="003A08F8" w:rsidRPr="003A08F8">
        <w:rPr>
          <w:i/>
        </w:rPr>
        <w:t>Interview Prep Projects / Mortgage Project (SSIS &amp; SSRS) / Project Files.zip</w:t>
      </w:r>
    </w:p>
    <w:p w14:paraId="7BF661FA" w14:textId="77777777" w:rsidR="00B37F97" w:rsidRDefault="00B37F97" w:rsidP="00924DC6"/>
    <w:p w14:paraId="3619ABA2" w14:textId="77777777" w:rsidR="00B37F97" w:rsidRDefault="00B37F97" w:rsidP="00924DC6">
      <w:r>
        <w:t xml:space="preserve">FTP Url: </w:t>
      </w:r>
      <w:hyperlink r:id="rId20" w:history="1">
        <w:r w:rsidRPr="00D912C5">
          <w:rPr>
            <w:rStyle w:val="Hyperlink"/>
          </w:rPr>
          <w:t>www.novedea.com</w:t>
        </w:r>
      </w:hyperlink>
    </w:p>
    <w:p w14:paraId="11DA2A6A" w14:textId="77777777" w:rsidR="00B37F97" w:rsidRDefault="00B37F97" w:rsidP="00924DC6">
      <w:r>
        <w:t xml:space="preserve">FTP User: </w:t>
      </w:r>
      <w:hyperlink r:id="rId21" w:history="1">
        <w:r w:rsidRPr="00D912C5">
          <w:rPr>
            <w:rStyle w:val="Hyperlink"/>
          </w:rPr>
          <w:t>bitrainee@novedea.com</w:t>
        </w:r>
      </w:hyperlink>
    </w:p>
    <w:p w14:paraId="7999DFB3" w14:textId="77777777" w:rsidR="00B37F97" w:rsidRDefault="00B37F97" w:rsidP="00924DC6">
      <w:r>
        <w:t xml:space="preserve">FTP Password: </w:t>
      </w:r>
      <w:r w:rsidRPr="00B37F97">
        <w:t xml:space="preserve">9729180901 </w:t>
      </w:r>
    </w:p>
    <w:p w14:paraId="1F27C2E7" w14:textId="77777777" w:rsidR="00CE4ABC" w:rsidRDefault="00B37F97" w:rsidP="00924DC6">
      <w:r>
        <w:t>FTP Locations: root/mortgage/excel and root/mortgage/xml</w:t>
      </w:r>
      <w:r w:rsidR="00CE4ABC">
        <w:t xml:space="preserve"> </w:t>
      </w:r>
    </w:p>
    <w:p w14:paraId="536CC88C" w14:textId="77777777" w:rsidR="00B37F97" w:rsidRPr="00CE4ABC" w:rsidRDefault="00CE4ABC" w:rsidP="00924DC6">
      <w:pPr>
        <w:rPr>
          <w:i/>
        </w:rPr>
      </w:pPr>
      <w:r w:rsidRPr="00CE4ABC">
        <w:rPr>
          <w:i/>
        </w:rPr>
        <w:t xml:space="preserve">Note: Feel free to create your own directories if that makes it easy for you </w:t>
      </w:r>
    </w:p>
    <w:p w14:paraId="0F567848" w14:textId="72FD8E32" w:rsidR="005C5DBA" w:rsidRPr="00341D31" w:rsidRDefault="00A41A87" w:rsidP="005C5DBA">
      <w:pPr>
        <w:pStyle w:val="Heading2"/>
        <w:rPr>
          <w:rFonts w:ascii="Times New Roman" w:hAnsi="Times New Roman" w:cs="Times New Roman"/>
        </w:rPr>
      </w:pPr>
      <w:bookmarkStart w:id="9" w:name="_Toc436286636"/>
      <w:r>
        <w:rPr>
          <w:rFonts w:ascii="Times New Roman" w:hAnsi="Times New Roman" w:cs="Times New Roman"/>
        </w:rPr>
        <w:lastRenderedPageBreak/>
        <w:t>R1:SP2: Story</w:t>
      </w:r>
      <w:r w:rsidR="0026583B">
        <w:rPr>
          <w:rFonts w:ascii="Times New Roman" w:hAnsi="Times New Roman" w:cs="Times New Roman"/>
        </w:rPr>
        <w:t xml:space="preserve"> 2</w:t>
      </w:r>
      <w:r w:rsidR="005C5DBA" w:rsidRPr="00341D31">
        <w:rPr>
          <w:rFonts w:ascii="Times New Roman" w:hAnsi="Times New Roman" w:cs="Times New Roman"/>
        </w:rPr>
        <w:t xml:space="preserve">: </w:t>
      </w:r>
      <w:r w:rsidR="005B42D1">
        <w:rPr>
          <w:rFonts w:ascii="Times New Roman" w:hAnsi="Times New Roman" w:cs="Times New Roman"/>
        </w:rPr>
        <w:t>Read</w:t>
      </w:r>
      <w:r w:rsidR="005C5DBA" w:rsidRPr="00341D31">
        <w:rPr>
          <w:rFonts w:ascii="Times New Roman" w:hAnsi="Times New Roman" w:cs="Times New Roman"/>
        </w:rPr>
        <w:t xml:space="preserve"> input data</w:t>
      </w:r>
      <w:bookmarkEnd w:id="9"/>
      <w:r w:rsidR="005B42D1">
        <w:rPr>
          <w:rFonts w:ascii="Times New Roman" w:hAnsi="Times New Roman" w:cs="Times New Roman"/>
        </w:rPr>
        <w:t xml:space="preserve"> </w:t>
      </w:r>
    </w:p>
    <w:p w14:paraId="03511855" w14:textId="77777777" w:rsidR="005C5DBA" w:rsidRDefault="005C5DBA" w:rsidP="00924DC6"/>
    <w:p w14:paraId="591F34DE" w14:textId="77777777" w:rsidR="001178E4" w:rsidRPr="00341D31" w:rsidRDefault="001178E4" w:rsidP="001178E4">
      <w:pPr>
        <w:rPr>
          <w:b/>
        </w:rPr>
      </w:pPr>
      <w:r w:rsidRPr="00341D31">
        <w:rPr>
          <w:b/>
        </w:rPr>
        <w:t>Narrative:</w:t>
      </w:r>
    </w:p>
    <w:p w14:paraId="1D3C0723" w14:textId="77777777" w:rsidR="001178E4" w:rsidRPr="00341D31" w:rsidRDefault="001178E4" w:rsidP="001178E4">
      <w:r w:rsidRPr="00341D31">
        <w:t>As a Developer</w:t>
      </w:r>
    </w:p>
    <w:p w14:paraId="22EA9612" w14:textId="77777777" w:rsidR="001178E4" w:rsidRPr="00341D31" w:rsidRDefault="001178E4" w:rsidP="001178E4">
      <w:r w:rsidRPr="00341D31">
        <w:t xml:space="preserve">I want to </w:t>
      </w:r>
      <w:r>
        <w:t xml:space="preserve">write ETL components that will read various types of </w:t>
      </w:r>
      <w:r w:rsidRPr="00341D31">
        <w:t xml:space="preserve">1003 mortgage application input data </w:t>
      </w:r>
      <w:r w:rsidR="000A6C2D">
        <w:t>from various sources</w:t>
      </w:r>
    </w:p>
    <w:p w14:paraId="1C8BE78A" w14:textId="77777777" w:rsidR="001178E4" w:rsidRPr="00341D31" w:rsidRDefault="001178E4" w:rsidP="001178E4">
      <w:r w:rsidRPr="00341D31">
        <w:t xml:space="preserve">So that I can </w:t>
      </w:r>
      <w:r>
        <w:t>insert that data into sta</w:t>
      </w:r>
      <w:r w:rsidR="00207F2F">
        <w:t>ging tables</w:t>
      </w:r>
    </w:p>
    <w:p w14:paraId="3E3E590C" w14:textId="77777777" w:rsidR="001178E4" w:rsidRDefault="001178E4" w:rsidP="00924DC6"/>
    <w:p w14:paraId="78EAF8DF" w14:textId="77777777" w:rsidR="00F061C9" w:rsidRPr="00341D31" w:rsidRDefault="0039565C" w:rsidP="00F061C9">
      <w:r w:rsidRPr="00341D31">
        <w:rPr>
          <w:b/>
        </w:rPr>
        <w:t>Scenario 1</w:t>
      </w:r>
      <w:r>
        <w:rPr>
          <w:b/>
        </w:rPr>
        <w:t xml:space="preserve"> -</w:t>
      </w:r>
      <w:r w:rsidRPr="000454CE">
        <w:rPr>
          <w:b/>
        </w:rPr>
        <w:t xml:space="preserve"> Excel Data:</w:t>
      </w:r>
      <w:r>
        <w:t xml:space="preserve"> </w:t>
      </w:r>
      <w:r w:rsidR="00170357">
        <w:t xml:space="preserve">Read excel data </w:t>
      </w:r>
      <w:r w:rsidR="00207F2F">
        <w:t>from ftp location</w:t>
      </w:r>
      <w:r w:rsidR="00432D95">
        <w:t>.</w:t>
      </w:r>
      <w:r w:rsidR="00031B35">
        <w:t xml:space="preserve"> </w:t>
      </w:r>
      <w:r w:rsidR="00F061C9">
        <w:t xml:space="preserve">Use script task to validate excel to make sure all the required columns are there.  </w:t>
      </w:r>
    </w:p>
    <w:p w14:paraId="695A8935" w14:textId="77777777" w:rsidR="0039565C" w:rsidRDefault="0039565C" w:rsidP="0039565C"/>
    <w:p w14:paraId="514E9C61" w14:textId="77777777" w:rsidR="0039565C" w:rsidRDefault="0039565C" w:rsidP="0039565C">
      <w:r w:rsidRPr="00126FCC">
        <w:t>Tools / Technologies:</w:t>
      </w:r>
      <w:r>
        <w:t xml:space="preserve"> </w:t>
      </w:r>
      <w:r w:rsidR="00EB4981">
        <w:t>Excel source</w:t>
      </w:r>
      <w:r w:rsidR="00432D95">
        <w:t xml:space="preserve">, </w:t>
      </w:r>
      <w:r w:rsidR="00EB4981">
        <w:t xml:space="preserve">Script Component, </w:t>
      </w:r>
      <w:r>
        <w:t>Microsoft Excel, ftp</w:t>
      </w:r>
    </w:p>
    <w:p w14:paraId="4FD2252E" w14:textId="77777777" w:rsidR="0039565C" w:rsidRPr="00341D31" w:rsidRDefault="0039565C" w:rsidP="0039565C">
      <w:r w:rsidRPr="00341D31">
        <w:t xml:space="preserve"> </w:t>
      </w:r>
    </w:p>
    <w:p w14:paraId="4BE93DC9" w14:textId="77777777" w:rsidR="0039565C" w:rsidRDefault="0039565C" w:rsidP="00432D95">
      <w:r w:rsidRPr="000454CE">
        <w:rPr>
          <w:b/>
        </w:rPr>
        <w:t xml:space="preserve">Scenario 2 – </w:t>
      </w:r>
      <w:r w:rsidR="004203DD">
        <w:rPr>
          <w:b/>
        </w:rPr>
        <w:t>OLTP</w:t>
      </w:r>
      <w:r w:rsidRPr="000454CE">
        <w:rPr>
          <w:b/>
        </w:rPr>
        <w:t xml:space="preserve"> Data:</w:t>
      </w:r>
      <w:r>
        <w:rPr>
          <w:b/>
        </w:rPr>
        <w:t xml:space="preserve"> </w:t>
      </w:r>
      <w:r w:rsidR="00432D95">
        <w:t xml:space="preserve">Read </w:t>
      </w:r>
      <w:r w:rsidR="004203DD">
        <w:t>OLTP</w:t>
      </w:r>
      <w:r w:rsidR="00432D95">
        <w:t xml:space="preserve"> data </w:t>
      </w:r>
      <w:r w:rsidR="00207F2F">
        <w:t>from SQL Server or Access database</w:t>
      </w:r>
      <w:r w:rsidR="00432D95">
        <w:t>.</w:t>
      </w:r>
    </w:p>
    <w:p w14:paraId="4DF42D52" w14:textId="77777777" w:rsidR="0039565C" w:rsidRDefault="0039565C" w:rsidP="0039565C"/>
    <w:p w14:paraId="2B7B92CF" w14:textId="77777777" w:rsidR="0039565C" w:rsidRDefault="0039565C" w:rsidP="0039565C">
      <w:r w:rsidRPr="00126FCC">
        <w:t>Tools / Technologies:</w:t>
      </w:r>
      <w:r>
        <w:t xml:space="preserve"> </w:t>
      </w:r>
      <w:r w:rsidR="00432D95">
        <w:t xml:space="preserve">OLEDB, </w:t>
      </w:r>
      <w:r>
        <w:t>SQL Server, MS Access, Excel, SQL Server Export, ftp</w:t>
      </w:r>
    </w:p>
    <w:p w14:paraId="3EBBD7E1" w14:textId="77777777" w:rsidR="0039565C" w:rsidRDefault="0039565C" w:rsidP="0039565C"/>
    <w:p w14:paraId="4755B3EC" w14:textId="77777777" w:rsidR="00777E68" w:rsidRDefault="0039565C" w:rsidP="00777E68">
      <w:r w:rsidRPr="000454CE">
        <w:rPr>
          <w:b/>
        </w:rPr>
        <w:t xml:space="preserve">Scenario </w:t>
      </w:r>
      <w:r>
        <w:rPr>
          <w:b/>
        </w:rPr>
        <w:t>3</w:t>
      </w:r>
      <w:r w:rsidRPr="000454CE">
        <w:rPr>
          <w:b/>
        </w:rPr>
        <w:t xml:space="preserve"> – </w:t>
      </w:r>
      <w:r>
        <w:rPr>
          <w:b/>
        </w:rPr>
        <w:t>Zillow</w:t>
      </w:r>
      <w:r w:rsidRPr="000454CE">
        <w:rPr>
          <w:b/>
        </w:rPr>
        <w:t xml:space="preserve"> Data:</w:t>
      </w:r>
      <w:r>
        <w:rPr>
          <w:b/>
        </w:rPr>
        <w:t xml:space="preserve"> </w:t>
      </w:r>
      <w:r w:rsidR="00777E68">
        <w:t xml:space="preserve">Read XML data </w:t>
      </w:r>
      <w:r w:rsidR="00207F2F">
        <w:t>from ftp location</w:t>
      </w:r>
      <w:r w:rsidR="00777E68">
        <w:t>.</w:t>
      </w:r>
    </w:p>
    <w:p w14:paraId="3DE42EC4" w14:textId="77777777" w:rsidR="00777E68" w:rsidRDefault="00777E68" w:rsidP="00777E68"/>
    <w:p w14:paraId="75E2DA5C" w14:textId="77777777" w:rsidR="005B2F99" w:rsidRDefault="0039565C" w:rsidP="005B2F99">
      <w:r w:rsidRPr="00126FCC">
        <w:t>Tools / Technologies:</w:t>
      </w:r>
      <w:r>
        <w:t xml:space="preserve"> </w:t>
      </w:r>
      <w:r w:rsidR="00EB4981">
        <w:t xml:space="preserve">XML Source, </w:t>
      </w:r>
      <w:r w:rsidR="00777E68">
        <w:t xml:space="preserve">Script Component, </w:t>
      </w:r>
      <w:r w:rsidR="005B2F99">
        <w:t>XML, ftp</w:t>
      </w:r>
    </w:p>
    <w:p w14:paraId="1ADFEE5D" w14:textId="11D8C809" w:rsidR="00207F2F" w:rsidRPr="00341D31" w:rsidRDefault="00A41A87" w:rsidP="00207F2F">
      <w:pPr>
        <w:pStyle w:val="Heading2"/>
        <w:rPr>
          <w:rFonts w:ascii="Times New Roman" w:hAnsi="Times New Roman" w:cs="Times New Roman"/>
        </w:rPr>
      </w:pPr>
      <w:bookmarkStart w:id="10" w:name="_Toc436286637"/>
      <w:r>
        <w:rPr>
          <w:rFonts w:ascii="Times New Roman" w:hAnsi="Times New Roman" w:cs="Times New Roman"/>
        </w:rPr>
        <w:t>R1:SP2: Story</w:t>
      </w:r>
      <w:r w:rsidR="00207F2F">
        <w:rPr>
          <w:rFonts w:ascii="Times New Roman" w:hAnsi="Times New Roman" w:cs="Times New Roman"/>
        </w:rPr>
        <w:t xml:space="preserve"> 3</w:t>
      </w:r>
      <w:r w:rsidR="00207F2F" w:rsidRPr="00341D31">
        <w:rPr>
          <w:rFonts w:ascii="Times New Roman" w:hAnsi="Times New Roman" w:cs="Times New Roman"/>
        </w:rPr>
        <w:t xml:space="preserve">: </w:t>
      </w:r>
      <w:r w:rsidR="0020169E">
        <w:rPr>
          <w:rFonts w:ascii="Times New Roman" w:hAnsi="Times New Roman" w:cs="Times New Roman"/>
        </w:rPr>
        <w:t xml:space="preserve">Insert </w:t>
      </w:r>
      <w:r w:rsidR="00207F2F" w:rsidRPr="00341D31">
        <w:rPr>
          <w:rFonts w:ascii="Times New Roman" w:hAnsi="Times New Roman" w:cs="Times New Roman"/>
        </w:rPr>
        <w:t>data</w:t>
      </w:r>
      <w:r w:rsidR="00207F2F">
        <w:rPr>
          <w:rFonts w:ascii="Times New Roman" w:hAnsi="Times New Roman" w:cs="Times New Roman"/>
        </w:rPr>
        <w:t xml:space="preserve"> </w:t>
      </w:r>
      <w:r w:rsidR="0020169E">
        <w:rPr>
          <w:rFonts w:ascii="Times New Roman" w:hAnsi="Times New Roman" w:cs="Times New Roman"/>
        </w:rPr>
        <w:t>into staging tables</w:t>
      </w:r>
      <w:bookmarkEnd w:id="10"/>
    </w:p>
    <w:p w14:paraId="1BC831D7" w14:textId="77777777" w:rsidR="00207F2F" w:rsidRDefault="00207F2F" w:rsidP="00207F2F"/>
    <w:p w14:paraId="6A2CC697" w14:textId="77777777" w:rsidR="00207F2F" w:rsidRPr="00341D31" w:rsidRDefault="00207F2F" w:rsidP="00207F2F">
      <w:pPr>
        <w:rPr>
          <w:b/>
        </w:rPr>
      </w:pPr>
      <w:r w:rsidRPr="00341D31">
        <w:rPr>
          <w:b/>
        </w:rPr>
        <w:t>Narrative:</w:t>
      </w:r>
    </w:p>
    <w:p w14:paraId="52CB859E" w14:textId="77777777" w:rsidR="00207F2F" w:rsidRPr="00341D31" w:rsidRDefault="00207F2F" w:rsidP="00207F2F">
      <w:r w:rsidRPr="00341D31">
        <w:t>As a Developer</w:t>
      </w:r>
    </w:p>
    <w:p w14:paraId="64D1D46A" w14:textId="77777777" w:rsidR="00207F2F" w:rsidRPr="00341D31" w:rsidRDefault="00207F2F" w:rsidP="00207F2F">
      <w:r w:rsidRPr="00341D31">
        <w:t xml:space="preserve">I want to </w:t>
      </w:r>
      <w:r>
        <w:t xml:space="preserve">write ETL components that will </w:t>
      </w:r>
      <w:r w:rsidR="0020169E">
        <w:t xml:space="preserve">insert </w:t>
      </w:r>
      <w:r w:rsidRPr="00341D31">
        <w:t xml:space="preserve">1003 mortgage application input data </w:t>
      </w:r>
      <w:r>
        <w:t>from various sources</w:t>
      </w:r>
      <w:r w:rsidR="0020169E">
        <w:t xml:space="preserve"> into staging database</w:t>
      </w:r>
    </w:p>
    <w:p w14:paraId="60CED46D" w14:textId="77777777" w:rsidR="00207F2F" w:rsidRPr="00341D31" w:rsidRDefault="00207F2F" w:rsidP="00B379CA">
      <w:pPr>
        <w:tabs>
          <w:tab w:val="right" w:pos="9360"/>
        </w:tabs>
      </w:pPr>
      <w:r w:rsidRPr="00341D31">
        <w:t xml:space="preserve">So that I can </w:t>
      </w:r>
      <w:r w:rsidR="0020169E">
        <w:t xml:space="preserve">validate that data for </w:t>
      </w:r>
      <w:r w:rsidR="00966B90">
        <w:t>any errors</w:t>
      </w:r>
      <w:r w:rsidR="00B379CA">
        <w:tab/>
      </w:r>
    </w:p>
    <w:p w14:paraId="79B84557" w14:textId="77777777" w:rsidR="00207F2F" w:rsidRDefault="00207F2F" w:rsidP="00207F2F"/>
    <w:p w14:paraId="2D492274" w14:textId="77777777" w:rsidR="00B379CA" w:rsidRDefault="00B379CA" w:rsidP="00207F2F">
      <w:pPr>
        <w:rPr>
          <w:b/>
        </w:rPr>
      </w:pPr>
      <w:r w:rsidRPr="00341D31">
        <w:rPr>
          <w:b/>
        </w:rPr>
        <w:t xml:space="preserve">Scenario </w:t>
      </w:r>
      <w:r>
        <w:rPr>
          <w:b/>
        </w:rPr>
        <w:t>1 –</w:t>
      </w:r>
      <w:r w:rsidRPr="000454CE">
        <w:rPr>
          <w:b/>
        </w:rPr>
        <w:t xml:space="preserve"> </w:t>
      </w:r>
      <w:r>
        <w:rPr>
          <w:b/>
        </w:rPr>
        <w:t>Staging Database</w:t>
      </w:r>
      <w:r w:rsidRPr="000454CE">
        <w:rPr>
          <w:b/>
        </w:rPr>
        <w:t>:</w:t>
      </w:r>
      <w:r>
        <w:rPr>
          <w:b/>
        </w:rPr>
        <w:t xml:space="preserve"> </w:t>
      </w:r>
      <w:r>
        <w:t>Design and create staging tables</w:t>
      </w:r>
    </w:p>
    <w:p w14:paraId="69BB7BC1" w14:textId="77777777" w:rsidR="00B379CA" w:rsidRDefault="00B379CA" w:rsidP="00207F2F"/>
    <w:p w14:paraId="58877D1E" w14:textId="77777777" w:rsidR="00B379CA" w:rsidRDefault="00B379CA" w:rsidP="00207F2F">
      <w:r w:rsidRPr="00126FCC">
        <w:t>Tools / Technologies:</w:t>
      </w:r>
      <w:r>
        <w:t xml:space="preserve"> SQL Server</w:t>
      </w:r>
    </w:p>
    <w:p w14:paraId="60D7D837" w14:textId="77777777" w:rsidR="00B379CA" w:rsidRDefault="00B379CA" w:rsidP="00207F2F"/>
    <w:p w14:paraId="538E9A89" w14:textId="77777777" w:rsidR="00966B90" w:rsidRDefault="00207F2F" w:rsidP="00966B90">
      <w:r w:rsidRPr="00341D31">
        <w:rPr>
          <w:b/>
        </w:rPr>
        <w:t xml:space="preserve">Scenario </w:t>
      </w:r>
      <w:r w:rsidR="00B379CA">
        <w:rPr>
          <w:b/>
        </w:rPr>
        <w:t>2</w:t>
      </w:r>
      <w:r>
        <w:rPr>
          <w:b/>
        </w:rPr>
        <w:t xml:space="preserve"> -</w:t>
      </w:r>
      <w:r w:rsidRPr="000454CE">
        <w:rPr>
          <w:b/>
        </w:rPr>
        <w:t xml:space="preserve"> Excel Data:</w:t>
      </w:r>
      <w:r>
        <w:t xml:space="preserve"> </w:t>
      </w:r>
      <w:r w:rsidR="00B379CA">
        <w:t>W</w:t>
      </w:r>
      <w:r w:rsidR="00966B90">
        <w:t>rite</w:t>
      </w:r>
      <w:r>
        <w:t xml:space="preserve"> excel data into </w:t>
      </w:r>
      <w:r w:rsidR="00966B90">
        <w:t>staging</w:t>
      </w:r>
      <w:r>
        <w:t xml:space="preserve"> database</w:t>
      </w:r>
      <w:r w:rsidRPr="00341D31">
        <w:t>.</w:t>
      </w:r>
      <w:r>
        <w:t xml:space="preserve"> </w:t>
      </w:r>
      <w:r w:rsidR="00966B90">
        <w:t>You may have to transform excel data into format that can be inserted into staging.</w:t>
      </w:r>
      <w:r w:rsidR="00966B90" w:rsidRPr="00966B90">
        <w:t xml:space="preserve"> </w:t>
      </w:r>
      <w:r w:rsidR="00966B90">
        <w:t>For example you may have to split some data or combine some data or change the format of some data so that the data can be inserted into staging database.</w:t>
      </w:r>
    </w:p>
    <w:p w14:paraId="20CB4A78" w14:textId="77777777" w:rsidR="00966B90" w:rsidRDefault="00966B90" w:rsidP="00207F2F"/>
    <w:p w14:paraId="31F4A91F" w14:textId="77777777" w:rsidR="00207F2F" w:rsidRDefault="00207F2F" w:rsidP="00207F2F">
      <w:r w:rsidRPr="00126FCC">
        <w:t>Tools / Technologies:</w:t>
      </w:r>
      <w:r>
        <w:t xml:space="preserve"> Script </w:t>
      </w:r>
      <w:r w:rsidR="00966B90">
        <w:t>Task</w:t>
      </w:r>
      <w:r>
        <w:t>, Excel</w:t>
      </w:r>
      <w:r w:rsidR="00966B90">
        <w:t xml:space="preserve"> Source</w:t>
      </w:r>
      <w:r>
        <w:t xml:space="preserve">, </w:t>
      </w:r>
      <w:r w:rsidR="00966B90">
        <w:t>Conversion Components, OLEDB</w:t>
      </w:r>
      <w:r w:rsidR="00EB4981">
        <w:t>, Views</w:t>
      </w:r>
    </w:p>
    <w:p w14:paraId="1208E7B3" w14:textId="77777777" w:rsidR="00207F2F" w:rsidRPr="00341D31" w:rsidRDefault="00207F2F" w:rsidP="00207F2F">
      <w:r w:rsidRPr="00341D31">
        <w:t xml:space="preserve"> </w:t>
      </w:r>
    </w:p>
    <w:p w14:paraId="7AAD84E8" w14:textId="77777777" w:rsidR="00966B90" w:rsidRDefault="00207F2F" w:rsidP="00966B90">
      <w:r w:rsidRPr="000454CE">
        <w:rPr>
          <w:b/>
        </w:rPr>
        <w:t xml:space="preserve">Scenario </w:t>
      </w:r>
      <w:r w:rsidR="00B379CA">
        <w:rPr>
          <w:b/>
        </w:rPr>
        <w:t>3</w:t>
      </w:r>
      <w:r w:rsidRPr="000454CE">
        <w:rPr>
          <w:b/>
        </w:rPr>
        <w:t xml:space="preserve"> – </w:t>
      </w:r>
      <w:r w:rsidR="004203DD">
        <w:rPr>
          <w:b/>
        </w:rPr>
        <w:t>OLTP</w:t>
      </w:r>
      <w:r w:rsidRPr="000454CE">
        <w:rPr>
          <w:b/>
        </w:rPr>
        <w:t xml:space="preserve"> Data:</w:t>
      </w:r>
      <w:r>
        <w:rPr>
          <w:b/>
        </w:rPr>
        <w:t xml:space="preserve"> </w:t>
      </w:r>
      <w:r w:rsidR="00B379CA">
        <w:t>W</w:t>
      </w:r>
      <w:r w:rsidR="00966B90">
        <w:t xml:space="preserve">rite </w:t>
      </w:r>
      <w:r w:rsidR="004203DD">
        <w:t>OLTP</w:t>
      </w:r>
      <w:r w:rsidR="00966B90">
        <w:t xml:space="preserve"> data into staging database</w:t>
      </w:r>
      <w:r w:rsidR="00966B90" w:rsidRPr="00341D31">
        <w:t>.</w:t>
      </w:r>
      <w:r w:rsidR="00966B90">
        <w:t xml:space="preserve"> You may have to transform </w:t>
      </w:r>
      <w:r w:rsidR="004203DD">
        <w:t>OLTP</w:t>
      </w:r>
      <w:r w:rsidR="00966B90">
        <w:t xml:space="preserve"> data into format that can be inserted into staging.</w:t>
      </w:r>
      <w:r w:rsidR="00966B90" w:rsidRPr="00966B90">
        <w:t xml:space="preserve"> </w:t>
      </w:r>
      <w:r w:rsidR="00966B90">
        <w:t>For example you may have to split some data or combine some data or change the format of some data so that the data can be inserted into staging database.</w:t>
      </w:r>
    </w:p>
    <w:p w14:paraId="6DD0B20A" w14:textId="77777777" w:rsidR="00207F2F" w:rsidRDefault="00207F2F" w:rsidP="00207F2F"/>
    <w:p w14:paraId="7A4B09EA" w14:textId="77777777" w:rsidR="00207F2F" w:rsidRDefault="00207F2F" w:rsidP="00207F2F">
      <w:r w:rsidRPr="00126FCC">
        <w:t>Tools / Technologies:</w:t>
      </w:r>
      <w:r>
        <w:t xml:space="preserve"> </w:t>
      </w:r>
      <w:r w:rsidR="00966B90">
        <w:t>Script Task, Conversion Components, OLEDB Source</w:t>
      </w:r>
      <w:r w:rsidR="00EB4981">
        <w:t>, Views</w:t>
      </w:r>
    </w:p>
    <w:p w14:paraId="2BC83F95" w14:textId="77777777" w:rsidR="00207F2F" w:rsidRDefault="00207F2F" w:rsidP="00207F2F"/>
    <w:p w14:paraId="3C3C0E6C" w14:textId="77777777" w:rsidR="00966B90" w:rsidRDefault="00207F2F" w:rsidP="00966B90">
      <w:r w:rsidRPr="000454CE">
        <w:rPr>
          <w:b/>
        </w:rPr>
        <w:lastRenderedPageBreak/>
        <w:t xml:space="preserve">Scenario </w:t>
      </w:r>
      <w:r w:rsidR="00FD2AC5">
        <w:rPr>
          <w:b/>
        </w:rPr>
        <w:t>4</w:t>
      </w:r>
      <w:r w:rsidRPr="000454CE">
        <w:rPr>
          <w:b/>
        </w:rPr>
        <w:t xml:space="preserve"> – </w:t>
      </w:r>
      <w:r>
        <w:rPr>
          <w:b/>
        </w:rPr>
        <w:t>Zillow</w:t>
      </w:r>
      <w:r w:rsidRPr="000454CE">
        <w:rPr>
          <w:b/>
        </w:rPr>
        <w:t xml:space="preserve"> Data:</w:t>
      </w:r>
      <w:r>
        <w:rPr>
          <w:b/>
        </w:rPr>
        <w:t xml:space="preserve"> </w:t>
      </w:r>
      <w:r w:rsidR="00FD2AC5">
        <w:t>W</w:t>
      </w:r>
      <w:r w:rsidR="00966B90">
        <w:t>rite XML data into staging database</w:t>
      </w:r>
      <w:r w:rsidR="00966B90" w:rsidRPr="00341D31">
        <w:t>.</w:t>
      </w:r>
      <w:r w:rsidR="00966B90">
        <w:t xml:space="preserve"> You may have to transform XML data into format that can be inserted into staging.</w:t>
      </w:r>
      <w:r w:rsidR="00966B90" w:rsidRPr="00966B90">
        <w:t xml:space="preserve"> </w:t>
      </w:r>
      <w:r w:rsidR="00966B90">
        <w:t>For example you may have to split some data or combine some data or change the format of some data so that the data can be inserted into staging database.</w:t>
      </w:r>
    </w:p>
    <w:p w14:paraId="67021029" w14:textId="77777777" w:rsidR="00207F2F" w:rsidRDefault="00207F2F" w:rsidP="00207F2F"/>
    <w:p w14:paraId="5532E74F" w14:textId="77777777" w:rsidR="00E060CD" w:rsidRDefault="00966B90" w:rsidP="005B2F99">
      <w:pPr>
        <w:rPr>
          <w:rFonts w:eastAsiaTheme="majorEastAsia"/>
          <w:b/>
          <w:bCs/>
          <w:color w:val="4F81BD" w:themeColor="accent1"/>
          <w:sz w:val="26"/>
          <w:szCs w:val="26"/>
        </w:rPr>
      </w:pPr>
      <w:r w:rsidRPr="00126FCC">
        <w:t>Tools / Technologies:</w:t>
      </w:r>
      <w:r>
        <w:t xml:space="preserve"> Script Task, Xml Source, Conversion Components, OLEDB Source</w:t>
      </w:r>
      <w:r w:rsidR="00EB4981">
        <w:t>, Views</w:t>
      </w:r>
    </w:p>
    <w:p w14:paraId="1CE0A98D" w14:textId="1334A261" w:rsidR="00966B90" w:rsidRPr="00341D31" w:rsidRDefault="00A41A87" w:rsidP="00966B90">
      <w:pPr>
        <w:pStyle w:val="Heading2"/>
        <w:rPr>
          <w:rFonts w:ascii="Times New Roman" w:hAnsi="Times New Roman" w:cs="Times New Roman"/>
        </w:rPr>
      </w:pPr>
      <w:bookmarkStart w:id="11" w:name="_Toc436286638"/>
      <w:r>
        <w:rPr>
          <w:rFonts w:ascii="Times New Roman" w:hAnsi="Times New Roman" w:cs="Times New Roman"/>
        </w:rPr>
        <w:t>R1:SP3: Story</w:t>
      </w:r>
      <w:r w:rsidR="00966B90">
        <w:rPr>
          <w:rFonts w:ascii="Times New Roman" w:hAnsi="Times New Roman" w:cs="Times New Roman"/>
        </w:rPr>
        <w:t xml:space="preserve"> </w:t>
      </w:r>
      <w:r w:rsidR="00A55CE3">
        <w:rPr>
          <w:rFonts w:ascii="Times New Roman" w:hAnsi="Times New Roman" w:cs="Times New Roman"/>
        </w:rPr>
        <w:t>4</w:t>
      </w:r>
      <w:r w:rsidR="00966B90" w:rsidRPr="00341D31">
        <w:rPr>
          <w:rFonts w:ascii="Times New Roman" w:hAnsi="Times New Roman" w:cs="Times New Roman"/>
        </w:rPr>
        <w:t xml:space="preserve">: </w:t>
      </w:r>
      <w:r w:rsidR="00A55CE3">
        <w:rPr>
          <w:rFonts w:ascii="Times New Roman" w:hAnsi="Times New Roman" w:cs="Times New Roman"/>
        </w:rPr>
        <w:t xml:space="preserve">Validate </w:t>
      </w:r>
      <w:r w:rsidR="004203DD">
        <w:rPr>
          <w:rFonts w:ascii="Times New Roman" w:hAnsi="Times New Roman" w:cs="Times New Roman"/>
        </w:rPr>
        <w:t xml:space="preserve">&amp; Error Handling </w:t>
      </w:r>
      <w:r w:rsidR="00A55CE3">
        <w:rPr>
          <w:rFonts w:ascii="Times New Roman" w:hAnsi="Times New Roman" w:cs="Times New Roman"/>
        </w:rPr>
        <w:t>staging data</w:t>
      </w:r>
      <w:bookmarkEnd w:id="11"/>
    </w:p>
    <w:p w14:paraId="71D5569E" w14:textId="77777777" w:rsidR="00966B90" w:rsidRDefault="00966B90" w:rsidP="00966B90"/>
    <w:p w14:paraId="2068E7C8" w14:textId="77777777" w:rsidR="00966B90" w:rsidRPr="00341D31" w:rsidRDefault="00966B90" w:rsidP="00966B90">
      <w:pPr>
        <w:rPr>
          <w:b/>
        </w:rPr>
      </w:pPr>
      <w:r w:rsidRPr="00341D31">
        <w:rPr>
          <w:b/>
        </w:rPr>
        <w:t>Narrative:</w:t>
      </w:r>
    </w:p>
    <w:p w14:paraId="7390AB36" w14:textId="77777777" w:rsidR="00966B90" w:rsidRPr="00341D31" w:rsidRDefault="00966B90" w:rsidP="00966B90">
      <w:r w:rsidRPr="00341D31">
        <w:t>As a Developer</w:t>
      </w:r>
    </w:p>
    <w:p w14:paraId="1005225E" w14:textId="77777777" w:rsidR="004203DD" w:rsidRDefault="00966B90" w:rsidP="00966B90">
      <w:r w:rsidRPr="00341D31">
        <w:t xml:space="preserve">I want </w:t>
      </w:r>
      <w:r w:rsidR="004203DD">
        <w:t xml:space="preserve">validate the </w:t>
      </w:r>
      <w:r w:rsidRPr="00341D31">
        <w:t xml:space="preserve">1003 mortgage application data </w:t>
      </w:r>
      <w:r w:rsidR="004203DD">
        <w:t xml:space="preserve">that is received to make sure that we have all required information in the format that is acceptable </w:t>
      </w:r>
    </w:p>
    <w:p w14:paraId="30042B6B" w14:textId="77777777" w:rsidR="00966B90" w:rsidRPr="00341D31" w:rsidRDefault="00966B90" w:rsidP="00966B90">
      <w:r w:rsidRPr="00341D31">
        <w:t xml:space="preserve">So that I can </w:t>
      </w:r>
      <w:r w:rsidR="004203DD">
        <w:t xml:space="preserve">load the data into OLAP database and data warehouse for reporting. </w:t>
      </w:r>
    </w:p>
    <w:p w14:paraId="2B027559" w14:textId="77777777" w:rsidR="00966B90" w:rsidRDefault="00966B90" w:rsidP="00966B90"/>
    <w:p w14:paraId="185CAA21" w14:textId="77777777" w:rsidR="00966B90" w:rsidRDefault="00966B90" w:rsidP="00966B90">
      <w:r w:rsidRPr="00341D31">
        <w:rPr>
          <w:b/>
        </w:rPr>
        <w:t>Scenario 1</w:t>
      </w:r>
      <w:r>
        <w:rPr>
          <w:b/>
        </w:rPr>
        <w:t xml:space="preserve"> </w:t>
      </w:r>
      <w:r w:rsidR="004203DD">
        <w:rPr>
          <w:b/>
        </w:rPr>
        <w:t>–</w:t>
      </w:r>
      <w:r w:rsidRPr="000454CE">
        <w:rPr>
          <w:b/>
        </w:rPr>
        <w:t xml:space="preserve"> </w:t>
      </w:r>
      <w:r w:rsidR="004203DD">
        <w:rPr>
          <w:b/>
        </w:rPr>
        <w:t xml:space="preserve">Read Staging </w:t>
      </w:r>
      <w:r w:rsidRPr="000454CE">
        <w:rPr>
          <w:b/>
        </w:rPr>
        <w:t>Data</w:t>
      </w:r>
      <w:r w:rsidR="004203DD">
        <w:rPr>
          <w:b/>
        </w:rPr>
        <w:t xml:space="preserve"> and Validate</w:t>
      </w:r>
      <w:r w:rsidRPr="000454CE">
        <w:rPr>
          <w:b/>
        </w:rPr>
        <w:t>:</w:t>
      </w:r>
      <w:r>
        <w:t xml:space="preserve"> </w:t>
      </w:r>
      <w:r w:rsidR="004203DD">
        <w:t xml:space="preserve">Read staging data and </w:t>
      </w:r>
      <w:r w:rsidR="00931486">
        <w:t>validate</w:t>
      </w:r>
      <w:r w:rsidR="004203DD">
        <w:t xml:space="preserve"> it </w:t>
      </w:r>
      <w:r w:rsidR="00931486">
        <w:t>for required fields, data types and other types of validations</w:t>
      </w:r>
      <w:r w:rsidR="004203DD" w:rsidRPr="00341D31">
        <w:t>.</w:t>
      </w:r>
      <w:r w:rsidR="004203DD">
        <w:t xml:space="preserve"> </w:t>
      </w:r>
      <w:r w:rsidR="00074A16">
        <w:t>If there are errors raise errors.</w:t>
      </w:r>
    </w:p>
    <w:p w14:paraId="35F782D0" w14:textId="77777777" w:rsidR="004203DD" w:rsidRDefault="004203DD" w:rsidP="00966B90"/>
    <w:p w14:paraId="736242B2" w14:textId="77777777" w:rsidR="00966B90" w:rsidRDefault="00966B90" w:rsidP="00966B90">
      <w:r w:rsidRPr="00126FCC">
        <w:t>Tools / Technologies:</w:t>
      </w:r>
      <w:r w:rsidR="001B278C">
        <w:t xml:space="preserve"> Script Component</w:t>
      </w:r>
    </w:p>
    <w:p w14:paraId="1BA59E67" w14:textId="77777777" w:rsidR="00966B90" w:rsidRDefault="001B278C" w:rsidP="00966B90">
      <w:r>
        <w:t>Note: Refer</w:t>
      </w:r>
      <w:r w:rsidR="00966B90" w:rsidRPr="00341D31">
        <w:t xml:space="preserve"> </w:t>
      </w:r>
      <w:r>
        <w:t>appendix for validation requirements.</w:t>
      </w:r>
    </w:p>
    <w:p w14:paraId="3BBA9316" w14:textId="77777777" w:rsidR="001B278C" w:rsidRPr="00341D31" w:rsidRDefault="001B278C" w:rsidP="00966B90"/>
    <w:p w14:paraId="7FA97945" w14:textId="77777777" w:rsidR="00BE5A16" w:rsidRPr="00074A16" w:rsidRDefault="00966B90" w:rsidP="00966B90">
      <w:r w:rsidRPr="000454CE">
        <w:rPr>
          <w:b/>
        </w:rPr>
        <w:t xml:space="preserve">Scenario 2 – </w:t>
      </w:r>
      <w:r w:rsidR="00074A16">
        <w:rPr>
          <w:b/>
        </w:rPr>
        <w:t>Do Error Handling</w:t>
      </w:r>
      <w:r w:rsidRPr="000454CE">
        <w:rPr>
          <w:b/>
        </w:rPr>
        <w:t>:</w:t>
      </w:r>
      <w:r w:rsidR="00074A16">
        <w:rPr>
          <w:b/>
        </w:rPr>
        <w:t xml:space="preserve"> </w:t>
      </w:r>
      <w:r w:rsidR="00074A16" w:rsidRPr="00074A16">
        <w:t xml:space="preserve">If </w:t>
      </w:r>
      <w:r w:rsidR="00074A16">
        <w:t>there are errors in any application data, please notify loan officer about the error so that they can fix errors.</w:t>
      </w:r>
    </w:p>
    <w:p w14:paraId="239E5ACF" w14:textId="77777777" w:rsidR="00BE5A16" w:rsidRPr="00074A16" w:rsidRDefault="00BE5A16" w:rsidP="00966B90"/>
    <w:p w14:paraId="0D0E6BBA" w14:textId="77777777" w:rsidR="00E060CD" w:rsidRDefault="00966B90" w:rsidP="005B2F99">
      <w:pPr>
        <w:rPr>
          <w:rFonts w:eastAsiaTheme="majorEastAsia"/>
          <w:b/>
          <w:bCs/>
          <w:color w:val="4F81BD" w:themeColor="accent1"/>
          <w:sz w:val="26"/>
          <w:szCs w:val="26"/>
        </w:rPr>
      </w:pPr>
      <w:r w:rsidRPr="00126FCC">
        <w:t>Tools / Technologies:</w:t>
      </w:r>
      <w:r>
        <w:t xml:space="preserve"> </w:t>
      </w:r>
      <w:r w:rsidR="00074A16">
        <w:t>Script task, Send mail task / SQL command</w:t>
      </w:r>
    </w:p>
    <w:p w14:paraId="7D477EB5" w14:textId="38E45544" w:rsidR="00A55CE3" w:rsidRPr="00341D31" w:rsidRDefault="00A41A87" w:rsidP="00A55CE3">
      <w:pPr>
        <w:pStyle w:val="Heading2"/>
        <w:rPr>
          <w:rFonts w:ascii="Times New Roman" w:hAnsi="Times New Roman" w:cs="Times New Roman"/>
        </w:rPr>
      </w:pPr>
      <w:bookmarkStart w:id="12" w:name="_Toc436286639"/>
      <w:r>
        <w:rPr>
          <w:rFonts w:ascii="Times New Roman" w:hAnsi="Times New Roman" w:cs="Times New Roman"/>
        </w:rPr>
        <w:t>R1:SP3: Story</w:t>
      </w:r>
      <w:r w:rsidR="00A55CE3">
        <w:rPr>
          <w:rFonts w:ascii="Times New Roman" w:hAnsi="Times New Roman" w:cs="Times New Roman"/>
        </w:rPr>
        <w:t xml:space="preserve"> </w:t>
      </w:r>
      <w:r w:rsidR="005B7859">
        <w:rPr>
          <w:rFonts w:ascii="Times New Roman" w:hAnsi="Times New Roman" w:cs="Times New Roman"/>
        </w:rPr>
        <w:t>5</w:t>
      </w:r>
      <w:r w:rsidR="00A55CE3" w:rsidRPr="00341D31">
        <w:rPr>
          <w:rFonts w:ascii="Times New Roman" w:hAnsi="Times New Roman" w:cs="Times New Roman"/>
        </w:rPr>
        <w:t xml:space="preserve">: </w:t>
      </w:r>
      <w:r w:rsidR="00A55CE3">
        <w:rPr>
          <w:rFonts w:ascii="Times New Roman" w:hAnsi="Times New Roman" w:cs="Times New Roman"/>
        </w:rPr>
        <w:t xml:space="preserve">Insert </w:t>
      </w:r>
      <w:r w:rsidR="00A55CE3" w:rsidRPr="00341D31">
        <w:rPr>
          <w:rFonts w:ascii="Times New Roman" w:hAnsi="Times New Roman" w:cs="Times New Roman"/>
        </w:rPr>
        <w:t>data</w:t>
      </w:r>
      <w:r w:rsidR="00A55CE3">
        <w:rPr>
          <w:rFonts w:ascii="Times New Roman" w:hAnsi="Times New Roman" w:cs="Times New Roman"/>
        </w:rPr>
        <w:t xml:space="preserve"> into </w:t>
      </w:r>
      <w:r w:rsidR="00E17A84">
        <w:rPr>
          <w:rFonts w:ascii="Times New Roman" w:hAnsi="Times New Roman" w:cs="Times New Roman"/>
        </w:rPr>
        <w:t>ODS</w:t>
      </w:r>
      <w:r w:rsidR="00196C3D">
        <w:rPr>
          <w:rFonts w:ascii="Times New Roman" w:hAnsi="Times New Roman" w:cs="Times New Roman"/>
        </w:rPr>
        <w:t xml:space="preserve"> database</w:t>
      </w:r>
      <w:bookmarkEnd w:id="12"/>
    </w:p>
    <w:p w14:paraId="3AD4D22D" w14:textId="77777777" w:rsidR="00A55CE3" w:rsidRDefault="00A55CE3" w:rsidP="00A55CE3"/>
    <w:p w14:paraId="118FDBE5" w14:textId="77777777" w:rsidR="00A55CE3" w:rsidRPr="00341D31" w:rsidRDefault="00A55CE3" w:rsidP="00A55CE3">
      <w:pPr>
        <w:rPr>
          <w:b/>
        </w:rPr>
      </w:pPr>
      <w:r w:rsidRPr="00341D31">
        <w:rPr>
          <w:b/>
        </w:rPr>
        <w:t>Narrative:</w:t>
      </w:r>
    </w:p>
    <w:p w14:paraId="56F3A7F9" w14:textId="77777777" w:rsidR="00A55CE3" w:rsidRPr="00341D31" w:rsidRDefault="00A55CE3" w:rsidP="00A55CE3">
      <w:r w:rsidRPr="00341D31">
        <w:t>As a Developer</w:t>
      </w:r>
    </w:p>
    <w:p w14:paraId="5C7FD5BF" w14:textId="77777777" w:rsidR="00A55CE3" w:rsidRPr="00341D31" w:rsidRDefault="00A55CE3" w:rsidP="00A55CE3">
      <w:r w:rsidRPr="00341D31">
        <w:t xml:space="preserve">I </w:t>
      </w:r>
      <w:r w:rsidR="002725C9" w:rsidRPr="00341D31">
        <w:t>want</w:t>
      </w:r>
      <w:r w:rsidRPr="00341D31">
        <w:t xml:space="preserve"> to </w:t>
      </w:r>
      <w:r>
        <w:t xml:space="preserve">write </w:t>
      </w:r>
      <w:r w:rsidR="00196C3D">
        <w:t xml:space="preserve">validated </w:t>
      </w:r>
      <w:r w:rsidRPr="00341D31">
        <w:t xml:space="preserve">1003 mortgage application input data </w:t>
      </w:r>
      <w:r>
        <w:t xml:space="preserve">into </w:t>
      </w:r>
      <w:r w:rsidR="00E17A84">
        <w:t xml:space="preserve">ODS </w:t>
      </w:r>
      <w:r>
        <w:t>database</w:t>
      </w:r>
    </w:p>
    <w:p w14:paraId="2F37D582" w14:textId="77777777" w:rsidR="00A55CE3" w:rsidRPr="00341D31" w:rsidRDefault="00A55CE3" w:rsidP="00A55CE3">
      <w:r w:rsidRPr="00341D31">
        <w:t xml:space="preserve">So that I can </w:t>
      </w:r>
      <w:r w:rsidR="00196C3D">
        <w:t xml:space="preserve">create </w:t>
      </w:r>
      <w:r w:rsidR="005B7859">
        <w:t xml:space="preserve">business intelligence </w:t>
      </w:r>
      <w:r w:rsidR="00196C3D">
        <w:t>reports</w:t>
      </w:r>
    </w:p>
    <w:p w14:paraId="0C069CE5" w14:textId="77777777" w:rsidR="00A55CE3" w:rsidRDefault="00A55CE3" w:rsidP="00A55CE3"/>
    <w:p w14:paraId="74BDA74C" w14:textId="77777777" w:rsidR="00A55CE3" w:rsidRPr="00341D31" w:rsidRDefault="00A55CE3" w:rsidP="00A55CE3">
      <w:r w:rsidRPr="00341D31">
        <w:rPr>
          <w:b/>
        </w:rPr>
        <w:t>Scenario 1</w:t>
      </w:r>
      <w:r>
        <w:rPr>
          <w:b/>
        </w:rPr>
        <w:t xml:space="preserve"> </w:t>
      </w:r>
      <w:r w:rsidR="005B7859">
        <w:rPr>
          <w:b/>
        </w:rPr>
        <w:t>–</w:t>
      </w:r>
      <w:r w:rsidRPr="000454CE">
        <w:rPr>
          <w:b/>
        </w:rPr>
        <w:t xml:space="preserve"> </w:t>
      </w:r>
      <w:r w:rsidR="00E17A84">
        <w:rPr>
          <w:b/>
        </w:rPr>
        <w:t xml:space="preserve">ODS </w:t>
      </w:r>
      <w:r w:rsidR="005B7859">
        <w:rPr>
          <w:b/>
        </w:rPr>
        <w:t>Database</w:t>
      </w:r>
      <w:r w:rsidRPr="000454CE">
        <w:rPr>
          <w:b/>
        </w:rPr>
        <w:t>:</w:t>
      </w:r>
      <w:r>
        <w:t xml:space="preserve"> </w:t>
      </w:r>
      <w:r w:rsidR="005B7859">
        <w:t xml:space="preserve">Design and create </w:t>
      </w:r>
      <w:r w:rsidR="00E17A84">
        <w:t xml:space="preserve">ODS </w:t>
      </w:r>
      <w:r w:rsidR="005B7859">
        <w:t>database</w:t>
      </w:r>
      <w:r>
        <w:t>.</w:t>
      </w:r>
    </w:p>
    <w:p w14:paraId="2AC811F6" w14:textId="77777777" w:rsidR="00A55CE3" w:rsidRDefault="00A55CE3" w:rsidP="00A55CE3"/>
    <w:p w14:paraId="5865CDE0" w14:textId="77777777" w:rsidR="00A55CE3" w:rsidRDefault="00A55CE3" w:rsidP="00A55CE3">
      <w:r w:rsidRPr="00126FCC">
        <w:t>Tools / Technologies:</w:t>
      </w:r>
      <w:r>
        <w:t xml:space="preserve"> </w:t>
      </w:r>
      <w:r w:rsidR="005B7859">
        <w:t>SQL server</w:t>
      </w:r>
    </w:p>
    <w:p w14:paraId="5497FD77" w14:textId="77777777" w:rsidR="00A55CE3" w:rsidRPr="00341D31" w:rsidRDefault="00A55CE3" w:rsidP="00A55CE3">
      <w:r w:rsidRPr="00341D31">
        <w:t xml:space="preserve"> </w:t>
      </w:r>
    </w:p>
    <w:p w14:paraId="65E39811" w14:textId="77777777" w:rsidR="00A55CE3" w:rsidRDefault="00A55CE3" w:rsidP="00A55CE3">
      <w:r w:rsidRPr="000454CE">
        <w:rPr>
          <w:b/>
        </w:rPr>
        <w:t xml:space="preserve">Scenario 2 – </w:t>
      </w:r>
      <w:r w:rsidR="005B7859">
        <w:rPr>
          <w:b/>
        </w:rPr>
        <w:t xml:space="preserve">Load </w:t>
      </w:r>
      <w:r w:rsidR="00E17A84">
        <w:rPr>
          <w:b/>
        </w:rPr>
        <w:t>ODS</w:t>
      </w:r>
      <w:r w:rsidR="00E17A84" w:rsidRPr="000454CE">
        <w:rPr>
          <w:b/>
        </w:rPr>
        <w:t xml:space="preserve"> </w:t>
      </w:r>
      <w:r w:rsidRPr="000454CE">
        <w:rPr>
          <w:b/>
        </w:rPr>
        <w:t>Data:</w:t>
      </w:r>
      <w:r>
        <w:rPr>
          <w:b/>
        </w:rPr>
        <w:t xml:space="preserve"> </w:t>
      </w:r>
      <w:r w:rsidR="005B7859">
        <w:t xml:space="preserve">Insert validated data into </w:t>
      </w:r>
      <w:r w:rsidR="00E17A84">
        <w:t xml:space="preserve">ODS </w:t>
      </w:r>
      <w:r w:rsidR="005B7859">
        <w:t>database</w:t>
      </w:r>
      <w:r>
        <w:t>.</w:t>
      </w:r>
    </w:p>
    <w:p w14:paraId="674DBC35" w14:textId="77777777" w:rsidR="00A55CE3" w:rsidRDefault="00A55CE3" w:rsidP="00A55CE3"/>
    <w:p w14:paraId="2C3A3D02" w14:textId="77777777" w:rsidR="00A55CE3" w:rsidRDefault="00A55CE3" w:rsidP="00A55CE3">
      <w:r w:rsidRPr="00126FCC">
        <w:t>Tools / Technologies:</w:t>
      </w:r>
      <w:r>
        <w:t xml:space="preserve"> </w:t>
      </w:r>
      <w:r w:rsidR="005B7859">
        <w:t xml:space="preserve">SP, </w:t>
      </w:r>
      <w:r>
        <w:t>OLEDB, SQL Server</w:t>
      </w:r>
    </w:p>
    <w:p w14:paraId="514343F3" w14:textId="77777777" w:rsidR="008574BF" w:rsidRDefault="008574BF" w:rsidP="00BB1A56">
      <w:pPr>
        <w:pStyle w:val="ListParagraph"/>
      </w:pPr>
    </w:p>
    <w:p w14:paraId="1C92B365" w14:textId="77777777" w:rsidR="00A55CE3" w:rsidRDefault="00A55CE3" w:rsidP="00A55CE3"/>
    <w:p w14:paraId="42F8F5AB" w14:textId="77777777" w:rsidR="00E060CD" w:rsidRDefault="00E060CD">
      <w:pPr>
        <w:spacing w:after="200" w:line="276" w:lineRule="auto"/>
        <w:rPr>
          <w:rFonts w:eastAsiaTheme="majorEastAsia"/>
          <w:b/>
          <w:bCs/>
          <w:color w:val="4F81BD" w:themeColor="accent1"/>
          <w:sz w:val="26"/>
          <w:szCs w:val="26"/>
        </w:rPr>
      </w:pPr>
      <w:r>
        <w:br w:type="page"/>
      </w:r>
    </w:p>
    <w:p w14:paraId="63F58200" w14:textId="669C0B4E" w:rsidR="00383786" w:rsidRPr="00341D31" w:rsidRDefault="00A41A87" w:rsidP="00383786">
      <w:pPr>
        <w:pStyle w:val="Heading2"/>
        <w:rPr>
          <w:rFonts w:ascii="Times New Roman" w:hAnsi="Times New Roman" w:cs="Times New Roman"/>
        </w:rPr>
      </w:pPr>
      <w:bookmarkStart w:id="13" w:name="_Toc436286640"/>
      <w:r>
        <w:rPr>
          <w:rFonts w:ascii="Times New Roman" w:hAnsi="Times New Roman" w:cs="Times New Roman"/>
        </w:rPr>
        <w:lastRenderedPageBreak/>
        <w:t>R1:SP4: Story</w:t>
      </w:r>
      <w:r w:rsidR="00383786">
        <w:rPr>
          <w:rFonts w:ascii="Times New Roman" w:hAnsi="Times New Roman" w:cs="Times New Roman"/>
        </w:rPr>
        <w:t xml:space="preserve"> 6</w:t>
      </w:r>
      <w:r w:rsidR="00383786" w:rsidRPr="00341D31">
        <w:rPr>
          <w:rFonts w:ascii="Times New Roman" w:hAnsi="Times New Roman" w:cs="Times New Roman"/>
        </w:rPr>
        <w:t xml:space="preserve">: </w:t>
      </w:r>
      <w:r w:rsidR="00383786">
        <w:rPr>
          <w:rFonts w:ascii="Times New Roman" w:hAnsi="Times New Roman" w:cs="Times New Roman"/>
        </w:rPr>
        <w:t xml:space="preserve">Insert </w:t>
      </w:r>
      <w:r w:rsidR="00383786" w:rsidRPr="00341D31">
        <w:rPr>
          <w:rFonts w:ascii="Times New Roman" w:hAnsi="Times New Roman" w:cs="Times New Roman"/>
        </w:rPr>
        <w:t>data</w:t>
      </w:r>
      <w:r w:rsidR="00383786">
        <w:rPr>
          <w:rFonts w:ascii="Times New Roman" w:hAnsi="Times New Roman" w:cs="Times New Roman"/>
        </w:rPr>
        <w:t xml:space="preserve"> into </w:t>
      </w:r>
      <w:r w:rsidR="007E5A46">
        <w:rPr>
          <w:rFonts w:ascii="Times New Roman" w:hAnsi="Times New Roman" w:cs="Times New Roman"/>
        </w:rPr>
        <w:t xml:space="preserve">OLAP / </w:t>
      </w:r>
      <w:r w:rsidR="00383786">
        <w:rPr>
          <w:rFonts w:ascii="Times New Roman" w:hAnsi="Times New Roman" w:cs="Times New Roman"/>
        </w:rPr>
        <w:t>Data warehouse</w:t>
      </w:r>
      <w:r w:rsidR="007E5A46">
        <w:rPr>
          <w:rFonts w:ascii="Times New Roman" w:hAnsi="Times New Roman" w:cs="Times New Roman"/>
        </w:rPr>
        <w:t xml:space="preserve"> / Dimensional Model</w:t>
      </w:r>
      <w:bookmarkEnd w:id="13"/>
    </w:p>
    <w:p w14:paraId="5C8934E2" w14:textId="77777777" w:rsidR="00383786" w:rsidRDefault="00383786" w:rsidP="00383786"/>
    <w:p w14:paraId="16BE97BF" w14:textId="77777777" w:rsidR="00383786" w:rsidRPr="00341D31" w:rsidRDefault="00383786" w:rsidP="00383786">
      <w:pPr>
        <w:rPr>
          <w:b/>
        </w:rPr>
      </w:pPr>
      <w:r w:rsidRPr="00341D31">
        <w:rPr>
          <w:b/>
        </w:rPr>
        <w:t>Narrative:</w:t>
      </w:r>
    </w:p>
    <w:p w14:paraId="28D04577" w14:textId="77777777" w:rsidR="00383786" w:rsidRPr="00341D31" w:rsidRDefault="00383786" w:rsidP="00383786">
      <w:r w:rsidRPr="00341D31">
        <w:t>As a Developer</w:t>
      </w:r>
    </w:p>
    <w:p w14:paraId="5905C038" w14:textId="77777777" w:rsidR="00383786" w:rsidRPr="00341D31" w:rsidRDefault="00383786" w:rsidP="00383786">
      <w:r w:rsidRPr="00341D31">
        <w:t xml:space="preserve">I want to </w:t>
      </w:r>
      <w:r>
        <w:t xml:space="preserve">write validated </w:t>
      </w:r>
      <w:r w:rsidRPr="00341D31">
        <w:t xml:space="preserve">1003 mortgage application input data </w:t>
      </w:r>
      <w:r>
        <w:t>into data warehouse</w:t>
      </w:r>
    </w:p>
    <w:p w14:paraId="4CAC03F4" w14:textId="77777777" w:rsidR="00383786" w:rsidRPr="00341D31" w:rsidRDefault="00383786" w:rsidP="00383786">
      <w:r w:rsidRPr="00341D31">
        <w:t xml:space="preserve">So that I can </w:t>
      </w:r>
      <w:r>
        <w:t>create business intelligence and analytics reports</w:t>
      </w:r>
    </w:p>
    <w:p w14:paraId="7E2078C9" w14:textId="77777777" w:rsidR="00383786" w:rsidRDefault="00383786" w:rsidP="00383786"/>
    <w:p w14:paraId="3EC6AC5C" w14:textId="77777777" w:rsidR="00383786" w:rsidRPr="00341D31" w:rsidRDefault="00383786" w:rsidP="00383786">
      <w:r w:rsidRPr="00341D31">
        <w:rPr>
          <w:b/>
        </w:rPr>
        <w:t>Scenario 1</w:t>
      </w:r>
      <w:r>
        <w:rPr>
          <w:b/>
        </w:rPr>
        <w:t xml:space="preserve"> – </w:t>
      </w:r>
      <w:r w:rsidR="007D5F5B">
        <w:rPr>
          <w:b/>
        </w:rPr>
        <w:t>Dimensional Model</w:t>
      </w:r>
      <w:r w:rsidRPr="000454CE">
        <w:rPr>
          <w:b/>
        </w:rPr>
        <w:t>:</w:t>
      </w:r>
      <w:r>
        <w:t xml:space="preserve"> Design and create SQL Server </w:t>
      </w:r>
      <w:r w:rsidR="007E5A46">
        <w:t xml:space="preserve">OLAP / </w:t>
      </w:r>
      <w:r>
        <w:t>Data warehouse</w:t>
      </w:r>
      <w:r w:rsidR="007E5A46">
        <w:t xml:space="preserve"> / Dimensional Model</w:t>
      </w:r>
      <w:r w:rsidR="007D5F5B">
        <w:t xml:space="preserve"> (Facts / Dimension)</w:t>
      </w:r>
      <w:r>
        <w:t>.</w:t>
      </w:r>
    </w:p>
    <w:p w14:paraId="66CF0A47" w14:textId="77777777" w:rsidR="00383786" w:rsidRDefault="00383786" w:rsidP="00383786"/>
    <w:p w14:paraId="2FCA4339" w14:textId="77777777" w:rsidR="00791A2C" w:rsidRDefault="00791A2C" w:rsidP="00383786">
      <w:r>
        <w:tab/>
        <w:t>Dimensions:</w:t>
      </w:r>
    </w:p>
    <w:p w14:paraId="7D81BE17" w14:textId="77777777" w:rsidR="00791A2C" w:rsidRDefault="00791A2C" w:rsidP="00791A2C">
      <w:pPr>
        <w:pStyle w:val="ListParagraph"/>
        <w:numPr>
          <w:ilvl w:val="0"/>
          <w:numId w:val="6"/>
        </w:numPr>
      </w:pPr>
      <w:r>
        <w:t>Dim_Borrower</w:t>
      </w:r>
    </w:p>
    <w:p w14:paraId="75667722" w14:textId="77777777" w:rsidR="00791A2C" w:rsidRDefault="00791A2C" w:rsidP="00791A2C">
      <w:pPr>
        <w:pStyle w:val="ListParagraph"/>
        <w:numPr>
          <w:ilvl w:val="0"/>
          <w:numId w:val="6"/>
        </w:numPr>
      </w:pPr>
      <w:r>
        <w:t>Dim_Property</w:t>
      </w:r>
    </w:p>
    <w:p w14:paraId="76F53A13" w14:textId="77777777" w:rsidR="00791A2C" w:rsidRDefault="00791A2C" w:rsidP="00791A2C">
      <w:pPr>
        <w:pStyle w:val="ListParagraph"/>
        <w:numPr>
          <w:ilvl w:val="0"/>
          <w:numId w:val="6"/>
        </w:numPr>
      </w:pPr>
      <w:r>
        <w:t>Dim_Loan</w:t>
      </w:r>
    </w:p>
    <w:p w14:paraId="38C1EC4E" w14:textId="77777777" w:rsidR="00791A2C" w:rsidRDefault="00791A2C" w:rsidP="00791A2C">
      <w:pPr>
        <w:ind w:left="720"/>
      </w:pPr>
      <w:r>
        <w:t>Fact:</w:t>
      </w:r>
    </w:p>
    <w:p w14:paraId="02933A7D" w14:textId="77777777" w:rsidR="00791A2C" w:rsidRDefault="00791A2C" w:rsidP="00791A2C">
      <w:pPr>
        <w:pStyle w:val="ListParagraph"/>
        <w:numPr>
          <w:ilvl w:val="0"/>
          <w:numId w:val="7"/>
        </w:numPr>
      </w:pPr>
      <w:r>
        <w:t>Fact_Financials</w:t>
      </w:r>
    </w:p>
    <w:p w14:paraId="65379231" w14:textId="77777777" w:rsidR="00791A2C" w:rsidRDefault="00791A2C" w:rsidP="00791A2C">
      <w:pPr>
        <w:pStyle w:val="ListParagraph"/>
        <w:ind w:left="1800"/>
      </w:pPr>
    </w:p>
    <w:p w14:paraId="1FF05844" w14:textId="77777777" w:rsidR="00383786" w:rsidRDefault="00383786" w:rsidP="00383786">
      <w:r w:rsidRPr="00126FCC">
        <w:t>Tools / Technologies:</w:t>
      </w:r>
      <w:r>
        <w:t xml:space="preserve"> SQL server </w:t>
      </w:r>
    </w:p>
    <w:p w14:paraId="6276F9D9" w14:textId="77777777" w:rsidR="00383786" w:rsidRPr="00341D31" w:rsidRDefault="00097BF8" w:rsidP="00383786">
      <w:r>
        <w:t xml:space="preserve"> </w:t>
      </w:r>
      <w:r w:rsidR="00383786" w:rsidRPr="00341D31">
        <w:t xml:space="preserve"> </w:t>
      </w:r>
    </w:p>
    <w:p w14:paraId="095BEF2C" w14:textId="77777777" w:rsidR="007528E9" w:rsidRDefault="00383786" w:rsidP="00383786">
      <w:r w:rsidRPr="000454CE">
        <w:rPr>
          <w:b/>
        </w:rPr>
        <w:t xml:space="preserve">Scenario 2 – </w:t>
      </w:r>
      <w:r>
        <w:rPr>
          <w:b/>
        </w:rPr>
        <w:t xml:space="preserve">Load </w:t>
      </w:r>
      <w:r w:rsidR="007528E9">
        <w:rPr>
          <w:b/>
        </w:rPr>
        <w:t>Dimensions</w:t>
      </w:r>
      <w:r w:rsidRPr="000454CE">
        <w:rPr>
          <w:b/>
        </w:rPr>
        <w:t>:</w:t>
      </w:r>
      <w:r>
        <w:rPr>
          <w:b/>
        </w:rPr>
        <w:t xml:space="preserve"> </w:t>
      </w:r>
      <w:r>
        <w:t xml:space="preserve">Load </w:t>
      </w:r>
      <w:r w:rsidR="007528E9">
        <w:t>the following dimensions:</w:t>
      </w:r>
    </w:p>
    <w:p w14:paraId="26F32FB2" w14:textId="77777777" w:rsidR="007528E9" w:rsidRDefault="007528E9" w:rsidP="00D308F9">
      <w:pPr>
        <w:pStyle w:val="ListParagraph"/>
        <w:numPr>
          <w:ilvl w:val="0"/>
          <w:numId w:val="5"/>
        </w:numPr>
      </w:pPr>
      <w:r>
        <w:t xml:space="preserve">Fixed dimension and </w:t>
      </w:r>
      <w:r w:rsidR="00383786">
        <w:t xml:space="preserve"> </w:t>
      </w:r>
    </w:p>
    <w:p w14:paraId="5A7988CB" w14:textId="77777777" w:rsidR="00383786" w:rsidRDefault="007528E9" w:rsidP="00D308F9">
      <w:pPr>
        <w:pStyle w:val="ListParagraph"/>
        <w:numPr>
          <w:ilvl w:val="0"/>
          <w:numId w:val="5"/>
        </w:numPr>
      </w:pPr>
      <w:r>
        <w:t>S</w:t>
      </w:r>
      <w:r w:rsidR="00383786">
        <w:t>lowly changing dimension.</w:t>
      </w:r>
    </w:p>
    <w:p w14:paraId="0381B861" w14:textId="77777777" w:rsidR="00383786" w:rsidRDefault="00383786" w:rsidP="00383786"/>
    <w:p w14:paraId="228B128B" w14:textId="77777777" w:rsidR="000E18A5" w:rsidRDefault="00383786" w:rsidP="005B2F99">
      <w:pPr>
        <w:rPr>
          <w:rFonts w:eastAsiaTheme="majorEastAsia"/>
          <w:b/>
          <w:bCs/>
          <w:color w:val="4F81BD" w:themeColor="accent1"/>
          <w:sz w:val="26"/>
          <w:szCs w:val="26"/>
        </w:rPr>
      </w:pPr>
      <w:r w:rsidRPr="00126FCC">
        <w:t>Tools / Technologies:</w:t>
      </w:r>
      <w:r>
        <w:t xml:space="preserve"> S</w:t>
      </w:r>
      <w:r w:rsidR="00C11FBD">
        <w:t xml:space="preserve">tored </w:t>
      </w:r>
      <w:r>
        <w:t>P</w:t>
      </w:r>
      <w:r w:rsidR="00C11FBD">
        <w:t>rocedures</w:t>
      </w:r>
      <w:r>
        <w:t xml:space="preserve">, </w:t>
      </w:r>
      <w:r w:rsidR="00C11FBD">
        <w:t xml:space="preserve">SSIS, </w:t>
      </w:r>
      <w:r>
        <w:t>OLEDB, SQL Server</w:t>
      </w:r>
      <w:r w:rsidR="00C11FBD">
        <w:t>, Agents</w:t>
      </w:r>
      <w:r>
        <w:t xml:space="preserve"> </w:t>
      </w:r>
    </w:p>
    <w:p w14:paraId="4C5325E7" w14:textId="77777777" w:rsidR="005B2F99" w:rsidRDefault="005B2F99">
      <w:pPr>
        <w:spacing w:after="200" w:line="276" w:lineRule="auto"/>
        <w:rPr>
          <w:rFonts w:eastAsiaTheme="majorEastAsia"/>
          <w:b/>
          <w:bCs/>
          <w:color w:val="4F81BD" w:themeColor="accent1"/>
          <w:sz w:val="26"/>
          <w:szCs w:val="26"/>
        </w:rPr>
      </w:pPr>
      <w:r>
        <w:br w:type="page"/>
      </w:r>
    </w:p>
    <w:p w14:paraId="2CE1ECBB" w14:textId="0D2458DF" w:rsidR="00011AE2" w:rsidRPr="00341D31" w:rsidRDefault="00A41A87" w:rsidP="00011AE2">
      <w:pPr>
        <w:pStyle w:val="Heading2"/>
        <w:rPr>
          <w:rFonts w:ascii="Times New Roman" w:hAnsi="Times New Roman" w:cs="Times New Roman"/>
        </w:rPr>
      </w:pPr>
      <w:bookmarkStart w:id="14" w:name="_Toc436286641"/>
      <w:r>
        <w:rPr>
          <w:rFonts w:ascii="Times New Roman" w:hAnsi="Times New Roman" w:cs="Times New Roman"/>
        </w:rPr>
        <w:lastRenderedPageBreak/>
        <w:t>R2:SP5: Story</w:t>
      </w:r>
      <w:r w:rsidR="00011AE2">
        <w:rPr>
          <w:rFonts w:ascii="Times New Roman" w:hAnsi="Times New Roman" w:cs="Times New Roman"/>
        </w:rPr>
        <w:t xml:space="preserve"> 7</w:t>
      </w:r>
      <w:r w:rsidR="00011AE2" w:rsidRPr="00341D31">
        <w:rPr>
          <w:rFonts w:ascii="Times New Roman" w:hAnsi="Times New Roman" w:cs="Times New Roman"/>
        </w:rPr>
        <w:t xml:space="preserve">: </w:t>
      </w:r>
      <w:r w:rsidR="00011AE2">
        <w:rPr>
          <w:rFonts w:ascii="Times New Roman" w:hAnsi="Times New Roman" w:cs="Times New Roman"/>
        </w:rPr>
        <w:t>Generate Reports</w:t>
      </w:r>
      <w:r w:rsidR="00C96583">
        <w:rPr>
          <w:rFonts w:ascii="Times New Roman" w:hAnsi="Times New Roman" w:cs="Times New Roman"/>
        </w:rPr>
        <w:t xml:space="preserve"> – Loans </w:t>
      </w:r>
      <w:r>
        <w:rPr>
          <w:rFonts w:ascii="Times New Roman" w:hAnsi="Times New Roman" w:cs="Times New Roman"/>
        </w:rPr>
        <w:t>to</w:t>
      </w:r>
      <w:r w:rsidR="00C96583">
        <w:rPr>
          <w:rFonts w:ascii="Times New Roman" w:hAnsi="Times New Roman" w:cs="Times New Roman"/>
        </w:rPr>
        <w:t xml:space="preserve"> Date</w:t>
      </w:r>
      <w:bookmarkEnd w:id="14"/>
    </w:p>
    <w:p w14:paraId="7243854B" w14:textId="77777777" w:rsidR="00011AE2" w:rsidRDefault="00011AE2" w:rsidP="00011AE2"/>
    <w:p w14:paraId="235D7367" w14:textId="77777777" w:rsidR="00011AE2" w:rsidRPr="00341D31" w:rsidRDefault="00011AE2" w:rsidP="00011AE2">
      <w:pPr>
        <w:rPr>
          <w:b/>
        </w:rPr>
      </w:pPr>
      <w:r w:rsidRPr="00341D31">
        <w:rPr>
          <w:b/>
        </w:rPr>
        <w:t>Narrative:</w:t>
      </w:r>
    </w:p>
    <w:p w14:paraId="5320F249" w14:textId="77777777" w:rsidR="00011AE2" w:rsidRPr="00341D31" w:rsidRDefault="00011AE2" w:rsidP="00011AE2">
      <w:r w:rsidRPr="00341D31">
        <w:t xml:space="preserve">As a </w:t>
      </w:r>
      <w:r>
        <w:t>Loan Department Executive</w:t>
      </w:r>
    </w:p>
    <w:p w14:paraId="31FBB961" w14:textId="77777777" w:rsidR="00011AE2" w:rsidRPr="00341D31" w:rsidRDefault="00011AE2" w:rsidP="00011AE2">
      <w:r w:rsidRPr="00341D31">
        <w:t xml:space="preserve">I </w:t>
      </w:r>
      <w:r>
        <w:t xml:space="preserve">would like to have business intelligence analytical reports on a </w:t>
      </w:r>
      <w:r w:rsidR="00C96583">
        <w:t>week-to-date</w:t>
      </w:r>
      <w:r>
        <w:t>, quarter</w:t>
      </w:r>
      <w:r w:rsidR="00C96583">
        <w:t>-to-date</w:t>
      </w:r>
      <w:r>
        <w:t xml:space="preserve"> and </w:t>
      </w:r>
      <w:r w:rsidR="00C96583">
        <w:t>year-to-date</w:t>
      </w:r>
      <w:r>
        <w:t xml:space="preserve"> basis</w:t>
      </w:r>
      <w:r w:rsidR="00C96583">
        <w:t xml:space="preserve"> s</w:t>
      </w:r>
      <w:r>
        <w:t>o that I can manage the loan processing business better.</w:t>
      </w:r>
      <w:r w:rsidR="00C96583">
        <w:t xml:space="preserve">  I would like to know Loans to date for total loans, purpose of the loan, loan amount breakdown and property usage.</w:t>
      </w:r>
    </w:p>
    <w:p w14:paraId="2103966E" w14:textId="77777777" w:rsidR="00011AE2" w:rsidRDefault="00011AE2" w:rsidP="00011AE2"/>
    <w:p w14:paraId="21AECBC9" w14:textId="77777777" w:rsidR="00011AE2" w:rsidRDefault="00011AE2" w:rsidP="00011AE2">
      <w:r w:rsidRPr="00341D31">
        <w:rPr>
          <w:b/>
        </w:rPr>
        <w:t>Scenario 1</w:t>
      </w:r>
      <w:r>
        <w:rPr>
          <w:b/>
        </w:rPr>
        <w:t xml:space="preserve"> – </w:t>
      </w:r>
      <w:r w:rsidR="00171086">
        <w:rPr>
          <w:b/>
        </w:rPr>
        <w:t>Loans processed</w:t>
      </w:r>
      <w:r w:rsidR="000E18A5">
        <w:rPr>
          <w:b/>
        </w:rPr>
        <w:t xml:space="preserve"> to date</w:t>
      </w:r>
      <w:r w:rsidRPr="000454CE">
        <w:rPr>
          <w:b/>
        </w:rPr>
        <w:t>:</w:t>
      </w:r>
      <w:r>
        <w:t xml:space="preserve"> </w:t>
      </w:r>
      <w:r w:rsidR="000E18A5">
        <w:t>This is the 1</w:t>
      </w:r>
      <w:r w:rsidR="000E18A5" w:rsidRPr="000E18A5">
        <w:rPr>
          <w:vertAlign w:val="superscript"/>
        </w:rPr>
        <w:t>st</w:t>
      </w:r>
      <w:r w:rsidR="000E18A5">
        <w:t xml:space="preserve"> part of the dashboard.  Loans processed to Date will consist of 4 graphs</w:t>
      </w:r>
    </w:p>
    <w:p w14:paraId="49CC9EFB" w14:textId="77777777" w:rsidR="000E18A5" w:rsidRDefault="000E18A5" w:rsidP="000E18A5">
      <w:pPr>
        <w:pStyle w:val="ListParagraph"/>
        <w:numPr>
          <w:ilvl w:val="0"/>
          <w:numId w:val="9"/>
        </w:numPr>
      </w:pPr>
      <w:r>
        <w:t>Loans to Date</w:t>
      </w:r>
    </w:p>
    <w:p w14:paraId="49FBEF88" w14:textId="77777777" w:rsidR="000E18A5" w:rsidRDefault="000E18A5" w:rsidP="000E18A5">
      <w:pPr>
        <w:pStyle w:val="ListParagraph"/>
        <w:numPr>
          <w:ilvl w:val="0"/>
          <w:numId w:val="9"/>
        </w:numPr>
      </w:pPr>
      <w:r>
        <w:t>Loans to Date by Purpose of Loan</w:t>
      </w:r>
    </w:p>
    <w:p w14:paraId="612100E8" w14:textId="77777777" w:rsidR="000E18A5" w:rsidRDefault="000E18A5" w:rsidP="000E18A5">
      <w:pPr>
        <w:pStyle w:val="ListParagraph"/>
        <w:numPr>
          <w:ilvl w:val="0"/>
          <w:numId w:val="9"/>
        </w:numPr>
      </w:pPr>
      <w:r>
        <w:t>Loans to Date by Loan Amount</w:t>
      </w:r>
    </w:p>
    <w:p w14:paraId="4A2CAF94" w14:textId="77777777" w:rsidR="000E18A5" w:rsidRDefault="000E18A5" w:rsidP="000E18A5">
      <w:pPr>
        <w:pStyle w:val="ListParagraph"/>
        <w:numPr>
          <w:ilvl w:val="0"/>
          <w:numId w:val="9"/>
        </w:numPr>
      </w:pPr>
      <w:r>
        <w:t xml:space="preserve">Loans To Date by </w:t>
      </w:r>
      <w:r w:rsidR="00BA23F1">
        <w:t>Property Usage</w:t>
      </w:r>
    </w:p>
    <w:p w14:paraId="2F589ECD" w14:textId="77777777" w:rsidR="000E18A5" w:rsidRPr="00341D31" w:rsidRDefault="000E18A5" w:rsidP="000E18A5"/>
    <w:p w14:paraId="75D0F6BC" w14:textId="77777777" w:rsidR="00011AE2" w:rsidRDefault="00011AE2" w:rsidP="00011AE2"/>
    <w:p w14:paraId="6C968973" w14:textId="77777777" w:rsidR="000E18A5" w:rsidRDefault="00C96583" w:rsidP="00011AE2">
      <w:r>
        <w:rPr>
          <w:noProof/>
        </w:rPr>
        <w:drawing>
          <wp:inline distT="0" distB="0" distL="0" distR="0" wp14:anchorId="521ABFE2" wp14:editId="67401F5C">
            <wp:extent cx="5356860" cy="5196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6860" cy="5196840"/>
                    </a:xfrm>
                    <a:prstGeom prst="rect">
                      <a:avLst/>
                    </a:prstGeom>
                    <a:noFill/>
                    <a:ln>
                      <a:noFill/>
                    </a:ln>
                  </pic:spPr>
                </pic:pic>
              </a:graphicData>
            </a:graphic>
          </wp:inline>
        </w:drawing>
      </w:r>
    </w:p>
    <w:p w14:paraId="6623E40E" w14:textId="671EE03B" w:rsidR="00C96583" w:rsidRPr="00341D31" w:rsidRDefault="00A41A87" w:rsidP="00C96583">
      <w:pPr>
        <w:pStyle w:val="Heading2"/>
        <w:rPr>
          <w:rFonts w:ascii="Times New Roman" w:hAnsi="Times New Roman" w:cs="Times New Roman"/>
        </w:rPr>
      </w:pPr>
      <w:bookmarkStart w:id="15" w:name="_Toc436286642"/>
      <w:r>
        <w:rPr>
          <w:rFonts w:ascii="Times New Roman" w:hAnsi="Times New Roman" w:cs="Times New Roman"/>
        </w:rPr>
        <w:lastRenderedPageBreak/>
        <w:t>R2:SP5: Story</w:t>
      </w:r>
      <w:r w:rsidR="00C96583">
        <w:rPr>
          <w:rFonts w:ascii="Times New Roman" w:hAnsi="Times New Roman" w:cs="Times New Roman"/>
        </w:rPr>
        <w:t xml:space="preserve"> 8</w:t>
      </w:r>
      <w:r w:rsidR="00C96583" w:rsidRPr="00341D31">
        <w:rPr>
          <w:rFonts w:ascii="Times New Roman" w:hAnsi="Times New Roman" w:cs="Times New Roman"/>
        </w:rPr>
        <w:t xml:space="preserve">: </w:t>
      </w:r>
      <w:r w:rsidR="00C96583">
        <w:rPr>
          <w:rFonts w:ascii="Times New Roman" w:hAnsi="Times New Roman" w:cs="Times New Roman"/>
        </w:rPr>
        <w:t xml:space="preserve">Generate Reports – Loans </w:t>
      </w:r>
      <w:r>
        <w:rPr>
          <w:rFonts w:ascii="Times New Roman" w:hAnsi="Times New Roman" w:cs="Times New Roman"/>
        </w:rPr>
        <w:t>to</w:t>
      </w:r>
      <w:r w:rsidR="00C96583">
        <w:rPr>
          <w:rFonts w:ascii="Times New Roman" w:hAnsi="Times New Roman" w:cs="Times New Roman"/>
        </w:rPr>
        <w:t xml:space="preserve"> Date / Demographics</w:t>
      </w:r>
      <w:bookmarkEnd w:id="15"/>
    </w:p>
    <w:p w14:paraId="09F0E0DB" w14:textId="77777777" w:rsidR="00C96583" w:rsidRDefault="00C96583" w:rsidP="00C96583"/>
    <w:p w14:paraId="78EED705" w14:textId="77777777" w:rsidR="00C96583" w:rsidRPr="00341D31" w:rsidRDefault="00C96583" w:rsidP="00C96583">
      <w:pPr>
        <w:rPr>
          <w:b/>
        </w:rPr>
      </w:pPr>
      <w:r w:rsidRPr="00341D31">
        <w:rPr>
          <w:b/>
        </w:rPr>
        <w:t>Narrative:</w:t>
      </w:r>
    </w:p>
    <w:p w14:paraId="7DBBD41F" w14:textId="77777777" w:rsidR="00C96583" w:rsidRPr="00341D31" w:rsidRDefault="00C96583" w:rsidP="00C96583">
      <w:r w:rsidRPr="00341D31">
        <w:t xml:space="preserve">As a </w:t>
      </w:r>
      <w:r>
        <w:t>Loan Department Executive</w:t>
      </w:r>
    </w:p>
    <w:p w14:paraId="29C5AC76" w14:textId="77777777" w:rsidR="00C96583" w:rsidRDefault="00C96583" w:rsidP="00C96583">
      <w:r w:rsidRPr="00341D31">
        <w:t xml:space="preserve">I </w:t>
      </w:r>
      <w:r>
        <w:t>would like to have business intelligence analytical reports on a week-to-date, quarter-to-date and year-to-date basis so that I can manage the loan processing business bett</w:t>
      </w:r>
      <w:r w:rsidR="00017BC9">
        <w:t>er.  I would like to know Loans-</w:t>
      </w:r>
      <w:r>
        <w:t>to</w:t>
      </w:r>
      <w:r w:rsidR="00017BC9">
        <w:t>-</w:t>
      </w:r>
      <w:r>
        <w:t>date for the following demographics: Marital / Status / Race / Sex</w:t>
      </w:r>
    </w:p>
    <w:p w14:paraId="1F7606CE" w14:textId="77777777" w:rsidR="00C96583" w:rsidRDefault="00C96583" w:rsidP="00C96583"/>
    <w:p w14:paraId="0DEFE1CF" w14:textId="77777777" w:rsidR="00C96583" w:rsidRDefault="0032290B" w:rsidP="00C96583">
      <w:r>
        <w:rPr>
          <w:b/>
        </w:rPr>
        <w:t>Scenario 2</w:t>
      </w:r>
      <w:r w:rsidR="00C96583">
        <w:rPr>
          <w:b/>
        </w:rPr>
        <w:t xml:space="preserve"> – Loans processed to date / Demographics</w:t>
      </w:r>
      <w:r w:rsidR="00C96583" w:rsidRPr="000454CE">
        <w:rPr>
          <w:b/>
        </w:rPr>
        <w:t>:</w:t>
      </w:r>
      <w:r w:rsidR="00C96583">
        <w:t xml:space="preserve"> This is the 2nd part of the dashboard.  Loans processed to Date will consist of 4 graphs</w:t>
      </w:r>
    </w:p>
    <w:p w14:paraId="46B674ED" w14:textId="77777777" w:rsidR="00C96583" w:rsidRDefault="00C96583" w:rsidP="00C96583">
      <w:pPr>
        <w:pStyle w:val="ListParagraph"/>
        <w:numPr>
          <w:ilvl w:val="0"/>
          <w:numId w:val="11"/>
        </w:numPr>
      </w:pPr>
      <w:r>
        <w:t>Loans to Date</w:t>
      </w:r>
      <w:r w:rsidR="0032290B">
        <w:t xml:space="preserve"> by Marital Status</w:t>
      </w:r>
    </w:p>
    <w:p w14:paraId="60B080D0" w14:textId="77777777" w:rsidR="00C96583" w:rsidRDefault="00C96583" w:rsidP="00C96583">
      <w:pPr>
        <w:pStyle w:val="ListParagraph"/>
        <w:numPr>
          <w:ilvl w:val="0"/>
          <w:numId w:val="11"/>
        </w:numPr>
      </w:pPr>
      <w:r>
        <w:t xml:space="preserve">Loans to Date by </w:t>
      </w:r>
      <w:r w:rsidR="0032290B">
        <w:t>Age</w:t>
      </w:r>
    </w:p>
    <w:p w14:paraId="6E4A87CC" w14:textId="77777777" w:rsidR="00C96583" w:rsidRDefault="00C96583" w:rsidP="00C96583">
      <w:pPr>
        <w:pStyle w:val="ListParagraph"/>
        <w:numPr>
          <w:ilvl w:val="0"/>
          <w:numId w:val="11"/>
        </w:numPr>
      </w:pPr>
      <w:r>
        <w:t xml:space="preserve">Loans to Date by </w:t>
      </w:r>
      <w:r w:rsidR="0032290B">
        <w:t>Race</w:t>
      </w:r>
    </w:p>
    <w:p w14:paraId="3C488DF4" w14:textId="77777777" w:rsidR="00C96583" w:rsidRDefault="0032290B" w:rsidP="00C96583">
      <w:pPr>
        <w:pStyle w:val="ListParagraph"/>
        <w:numPr>
          <w:ilvl w:val="0"/>
          <w:numId w:val="11"/>
        </w:numPr>
      </w:pPr>
      <w:r>
        <w:t>Loans To Date by Sex</w:t>
      </w:r>
    </w:p>
    <w:p w14:paraId="467A9265" w14:textId="77777777" w:rsidR="0032290B" w:rsidRPr="00341D31" w:rsidRDefault="0032290B" w:rsidP="0032290B">
      <w:pPr>
        <w:pStyle w:val="ListParagraph"/>
        <w:ind w:left="1080"/>
      </w:pPr>
    </w:p>
    <w:p w14:paraId="674F14D7" w14:textId="77777777" w:rsidR="00C96583" w:rsidRDefault="00C96583" w:rsidP="00C96583"/>
    <w:p w14:paraId="5FDF6860" w14:textId="77777777" w:rsidR="00C96583" w:rsidRPr="0032290B" w:rsidRDefault="00C96583" w:rsidP="00C96583">
      <w:r>
        <w:rPr>
          <w:noProof/>
        </w:rPr>
        <w:drawing>
          <wp:inline distT="0" distB="0" distL="0" distR="0" wp14:anchorId="21FFF998" wp14:editId="741708A5">
            <wp:extent cx="5379720" cy="521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9720" cy="5219700"/>
                    </a:xfrm>
                    <a:prstGeom prst="rect">
                      <a:avLst/>
                    </a:prstGeom>
                    <a:noFill/>
                    <a:ln>
                      <a:noFill/>
                    </a:ln>
                  </pic:spPr>
                </pic:pic>
              </a:graphicData>
            </a:graphic>
          </wp:inline>
        </w:drawing>
      </w:r>
    </w:p>
    <w:p w14:paraId="18B416C6" w14:textId="3C34E379" w:rsidR="0032290B" w:rsidRPr="0032290B" w:rsidRDefault="00A41A87" w:rsidP="0032290B">
      <w:pPr>
        <w:pStyle w:val="Heading2"/>
        <w:rPr>
          <w:rFonts w:ascii="Times New Roman" w:hAnsi="Times New Roman" w:cs="Times New Roman"/>
        </w:rPr>
      </w:pPr>
      <w:bookmarkStart w:id="16" w:name="_Toc436286643"/>
      <w:r>
        <w:rPr>
          <w:rFonts w:ascii="Times New Roman" w:hAnsi="Times New Roman" w:cs="Times New Roman"/>
        </w:rPr>
        <w:lastRenderedPageBreak/>
        <w:t>R2:SP6: Story</w:t>
      </w:r>
      <w:r w:rsidR="0032290B">
        <w:rPr>
          <w:rFonts w:ascii="Times New Roman" w:hAnsi="Times New Roman" w:cs="Times New Roman"/>
        </w:rPr>
        <w:t xml:space="preserve"> 9</w:t>
      </w:r>
      <w:r w:rsidR="0032290B" w:rsidRPr="00341D31">
        <w:rPr>
          <w:rFonts w:ascii="Times New Roman" w:hAnsi="Times New Roman" w:cs="Times New Roman"/>
        </w:rPr>
        <w:t xml:space="preserve">: </w:t>
      </w:r>
      <w:r w:rsidR="0032290B">
        <w:rPr>
          <w:rFonts w:ascii="Times New Roman" w:hAnsi="Times New Roman" w:cs="Times New Roman"/>
        </w:rPr>
        <w:t>Generate Reports – Loan Overview</w:t>
      </w:r>
      <w:bookmarkEnd w:id="16"/>
    </w:p>
    <w:p w14:paraId="4FDA72FC" w14:textId="77777777" w:rsidR="0032290B" w:rsidRPr="00341D31" w:rsidRDefault="0032290B" w:rsidP="0032290B">
      <w:pPr>
        <w:rPr>
          <w:b/>
        </w:rPr>
      </w:pPr>
      <w:r w:rsidRPr="00341D31">
        <w:rPr>
          <w:b/>
        </w:rPr>
        <w:t>Narrative:</w:t>
      </w:r>
    </w:p>
    <w:p w14:paraId="0A7A0B36" w14:textId="77777777" w:rsidR="0032290B" w:rsidRPr="00341D31" w:rsidRDefault="0032290B" w:rsidP="0032290B">
      <w:r w:rsidRPr="00341D31">
        <w:t xml:space="preserve">As a </w:t>
      </w:r>
      <w:r>
        <w:t>Loan Department Executive</w:t>
      </w:r>
    </w:p>
    <w:p w14:paraId="070CCC0B" w14:textId="77777777" w:rsidR="0032290B" w:rsidRDefault="0032290B" w:rsidP="0032290B">
      <w:r w:rsidRPr="00341D31">
        <w:t xml:space="preserve">I </w:t>
      </w:r>
      <w:r>
        <w:t>would like to have business intelligence analytical reports on the loan overview process so that I can manage the loan processing business better.  I would like to know visually appealing dashboard with gauges and different charts.</w:t>
      </w:r>
    </w:p>
    <w:p w14:paraId="10FC8908" w14:textId="77777777" w:rsidR="0032290B" w:rsidRDefault="0032290B" w:rsidP="0032290B"/>
    <w:p w14:paraId="4321B2E0" w14:textId="77777777" w:rsidR="0032290B" w:rsidRDefault="0032290B" w:rsidP="0032290B">
      <w:r>
        <w:rPr>
          <w:b/>
        </w:rPr>
        <w:t>Scenario 2 – Loan Overview</w:t>
      </w:r>
      <w:r w:rsidRPr="000454CE">
        <w:rPr>
          <w:b/>
        </w:rPr>
        <w:t>:</w:t>
      </w:r>
      <w:r>
        <w:t xml:space="preserve"> This is the </w:t>
      </w:r>
      <w:r w:rsidR="00017BC9">
        <w:t>3</w:t>
      </w:r>
      <w:r w:rsidR="00017BC9" w:rsidRPr="00017BC9">
        <w:rPr>
          <w:vertAlign w:val="superscript"/>
        </w:rPr>
        <w:t>rd</w:t>
      </w:r>
      <w:r w:rsidR="00017BC9">
        <w:t xml:space="preserve">  </w:t>
      </w:r>
      <w:r>
        <w:t xml:space="preserve">part of the dashboard.  Loans processed to Date will consist of </w:t>
      </w:r>
      <w:r w:rsidR="00017BC9">
        <w:t>3 gauges and 3 graphs.</w:t>
      </w:r>
    </w:p>
    <w:p w14:paraId="7ED81356" w14:textId="77777777" w:rsidR="0032290B" w:rsidRDefault="0032290B" w:rsidP="0032290B">
      <w:pPr>
        <w:pStyle w:val="ListParagraph"/>
        <w:numPr>
          <w:ilvl w:val="0"/>
          <w:numId w:val="12"/>
        </w:numPr>
      </w:pPr>
      <w:r>
        <w:t>Gauges</w:t>
      </w:r>
      <w:r w:rsidR="00017BC9">
        <w:t xml:space="preserve"> – All gauges will be displayed in %’s.  The scale will be from 0 to 100%.  The scale will have ranges: </w:t>
      </w:r>
      <w:r w:rsidR="00017BC9" w:rsidRPr="00017BC9">
        <w:rPr>
          <w:color w:val="FF0000"/>
        </w:rPr>
        <w:t>Red</w:t>
      </w:r>
      <w:r w:rsidR="00017BC9">
        <w:t xml:space="preserve">: 0 to 50%  </w:t>
      </w:r>
      <w:r w:rsidR="00017BC9" w:rsidRPr="00017BC9">
        <w:rPr>
          <w:highlight w:val="yellow"/>
        </w:rPr>
        <w:t>Yellow</w:t>
      </w:r>
      <w:r w:rsidR="00017BC9">
        <w:t xml:space="preserve">: 51 to 75%  </w:t>
      </w:r>
      <w:r w:rsidR="00017BC9" w:rsidRPr="00017BC9">
        <w:rPr>
          <w:color w:val="00B050"/>
        </w:rPr>
        <w:t xml:space="preserve">Green </w:t>
      </w:r>
      <w:r w:rsidR="00017BC9">
        <w:t>76%+</w:t>
      </w:r>
    </w:p>
    <w:p w14:paraId="426AD3E3" w14:textId="77777777" w:rsidR="0032290B" w:rsidRDefault="0032290B" w:rsidP="0032290B">
      <w:pPr>
        <w:pStyle w:val="ListParagraph"/>
        <w:numPr>
          <w:ilvl w:val="1"/>
          <w:numId w:val="12"/>
        </w:numPr>
      </w:pPr>
      <w:r>
        <w:t>MTD vs Prior 6 Month Avg</w:t>
      </w:r>
    </w:p>
    <w:p w14:paraId="174F78DE" w14:textId="77777777" w:rsidR="0032290B" w:rsidRDefault="0032290B" w:rsidP="0032290B">
      <w:pPr>
        <w:pStyle w:val="ListParagraph"/>
        <w:numPr>
          <w:ilvl w:val="1"/>
          <w:numId w:val="12"/>
        </w:numPr>
      </w:pPr>
      <w:r>
        <w:t xml:space="preserve">Last Mnt vs Prior 6 Mng Avg </w:t>
      </w:r>
    </w:p>
    <w:p w14:paraId="5EDCA879" w14:textId="77777777" w:rsidR="0032290B" w:rsidRDefault="0032290B" w:rsidP="0032290B">
      <w:pPr>
        <w:pStyle w:val="ListParagraph"/>
        <w:numPr>
          <w:ilvl w:val="1"/>
          <w:numId w:val="12"/>
        </w:numPr>
      </w:pPr>
      <w:r>
        <w:t>QTD vs Last Full Quarter</w:t>
      </w:r>
    </w:p>
    <w:p w14:paraId="52382344" w14:textId="77777777" w:rsidR="0032290B" w:rsidRDefault="0032290B" w:rsidP="0032290B">
      <w:pPr>
        <w:pStyle w:val="ListParagraph"/>
        <w:numPr>
          <w:ilvl w:val="0"/>
          <w:numId w:val="12"/>
        </w:numPr>
      </w:pPr>
      <w:r>
        <w:t>Avg Loan - % Monthly Income By Month</w:t>
      </w:r>
    </w:p>
    <w:p w14:paraId="4EADC477" w14:textId="77777777" w:rsidR="0032290B" w:rsidRDefault="0032290B" w:rsidP="0032290B">
      <w:pPr>
        <w:pStyle w:val="ListParagraph"/>
        <w:numPr>
          <w:ilvl w:val="0"/>
          <w:numId w:val="12"/>
        </w:numPr>
      </w:pPr>
      <w:r>
        <w:t>Loan Count By Month</w:t>
      </w:r>
    </w:p>
    <w:p w14:paraId="7B56DE1F" w14:textId="77777777" w:rsidR="0032290B" w:rsidRDefault="0032290B" w:rsidP="0032290B">
      <w:pPr>
        <w:pStyle w:val="ListParagraph"/>
        <w:numPr>
          <w:ilvl w:val="0"/>
          <w:numId w:val="12"/>
        </w:numPr>
      </w:pPr>
      <w:r>
        <w:t>Loan Count By Quarter</w:t>
      </w:r>
    </w:p>
    <w:p w14:paraId="4E9443BF" w14:textId="77777777" w:rsidR="0032290B" w:rsidRDefault="0032290B" w:rsidP="0032290B"/>
    <w:p w14:paraId="28F7D339" w14:textId="77777777" w:rsidR="0032290B" w:rsidRDefault="00C03B18" w:rsidP="0032290B">
      <w:r>
        <w:rPr>
          <w:noProof/>
        </w:rPr>
        <w:drawing>
          <wp:inline distT="0" distB="0" distL="0" distR="0" wp14:anchorId="32B38646" wp14:editId="2C32E74D">
            <wp:extent cx="5143500" cy="5029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3500" cy="5029200"/>
                    </a:xfrm>
                    <a:prstGeom prst="rect">
                      <a:avLst/>
                    </a:prstGeom>
                    <a:noFill/>
                    <a:ln>
                      <a:noFill/>
                    </a:ln>
                  </pic:spPr>
                </pic:pic>
              </a:graphicData>
            </a:graphic>
          </wp:inline>
        </w:drawing>
      </w:r>
    </w:p>
    <w:p w14:paraId="466F0D92" w14:textId="0C3A4BBF" w:rsidR="00017BC9" w:rsidRPr="005C3437" w:rsidRDefault="00A41A87" w:rsidP="005C3437">
      <w:pPr>
        <w:pStyle w:val="Heading2"/>
        <w:rPr>
          <w:rFonts w:ascii="Times New Roman" w:hAnsi="Times New Roman" w:cs="Times New Roman"/>
        </w:rPr>
      </w:pPr>
      <w:bookmarkStart w:id="17" w:name="_Toc436286644"/>
      <w:r>
        <w:rPr>
          <w:rFonts w:ascii="Times New Roman" w:hAnsi="Times New Roman" w:cs="Times New Roman"/>
        </w:rPr>
        <w:lastRenderedPageBreak/>
        <w:t>R2:SP6: Story</w:t>
      </w:r>
      <w:r w:rsidR="0032290B">
        <w:rPr>
          <w:rFonts w:ascii="Times New Roman" w:hAnsi="Times New Roman" w:cs="Times New Roman"/>
        </w:rPr>
        <w:t xml:space="preserve"> 10</w:t>
      </w:r>
      <w:r w:rsidR="0032290B" w:rsidRPr="00341D31">
        <w:rPr>
          <w:rFonts w:ascii="Times New Roman" w:hAnsi="Times New Roman" w:cs="Times New Roman"/>
        </w:rPr>
        <w:t xml:space="preserve">: </w:t>
      </w:r>
      <w:r w:rsidR="0032290B">
        <w:rPr>
          <w:rFonts w:ascii="Times New Roman" w:hAnsi="Times New Roman" w:cs="Times New Roman"/>
        </w:rPr>
        <w:t>Report Functionality</w:t>
      </w:r>
      <w:bookmarkEnd w:id="17"/>
    </w:p>
    <w:p w14:paraId="2D68680A" w14:textId="77777777" w:rsidR="0032290B" w:rsidRPr="00341D31" w:rsidRDefault="0032290B" w:rsidP="0032290B">
      <w:pPr>
        <w:rPr>
          <w:b/>
        </w:rPr>
      </w:pPr>
      <w:r w:rsidRPr="00341D31">
        <w:rPr>
          <w:b/>
        </w:rPr>
        <w:t>Narrative:</w:t>
      </w:r>
    </w:p>
    <w:p w14:paraId="196C24D9" w14:textId="77777777" w:rsidR="0032290B" w:rsidRPr="00341D31" w:rsidRDefault="0032290B" w:rsidP="0032290B">
      <w:r w:rsidRPr="00341D31">
        <w:t xml:space="preserve">As a </w:t>
      </w:r>
      <w:r>
        <w:t>Loan Department Executive</w:t>
      </w:r>
    </w:p>
    <w:p w14:paraId="64CE4ACF" w14:textId="77777777" w:rsidR="00017BC9" w:rsidRDefault="0032290B" w:rsidP="0032290B">
      <w:r w:rsidRPr="00341D31">
        <w:t xml:space="preserve">I </w:t>
      </w:r>
      <w:r>
        <w:t xml:space="preserve">would like to have business intelligence analytical reports on the loan overview process so that I can manage the loan processing business better.  Preferably, I’d like one interactive dashboard so Story 7/8/9 should be linked together with tabs.  </w:t>
      </w:r>
      <w:r w:rsidR="001675CE">
        <w:t xml:space="preserve">I would like the following filters on every report in the dashboard.  </w:t>
      </w:r>
    </w:p>
    <w:p w14:paraId="5918C6F5" w14:textId="77777777" w:rsidR="001675CE" w:rsidRPr="005C3437" w:rsidRDefault="00017BC9" w:rsidP="0032290B">
      <w:pPr>
        <w:rPr>
          <w:i/>
          <w:u w:val="single"/>
        </w:rPr>
      </w:pPr>
      <w:r w:rsidRPr="005C3437">
        <w:rPr>
          <w:i/>
          <w:u w:val="single"/>
        </w:rPr>
        <w:t>Filters:</w:t>
      </w:r>
    </w:p>
    <w:p w14:paraId="26958417" w14:textId="77777777" w:rsidR="001675CE" w:rsidRDefault="001675CE" w:rsidP="001675CE">
      <w:pPr>
        <w:pStyle w:val="ListParagraph"/>
        <w:numPr>
          <w:ilvl w:val="0"/>
          <w:numId w:val="14"/>
        </w:numPr>
      </w:pPr>
      <w:r w:rsidRPr="00017BC9">
        <w:rPr>
          <w:b/>
        </w:rPr>
        <w:t>Report Date</w:t>
      </w:r>
      <w:r>
        <w:t xml:space="preserve"> – Every loan has a loan date.  I want to see a list of all dates and I want the report to default to the most current </w:t>
      </w:r>
      <w:r w:rsidR="00017BC9">
        <w:t xml:space="preserve">loan </w:t>
      </w:r>
      <w:r>
        <w:t>date.</w:t>
      </w:r>
    </w:p>
    <w:p w14:paraId="50F92D16" w14:textId="77777777" w:rsidR="001675CE" w:rsidRDefault="001675CE" w:rsidP="001675CE">
      <w:pPr>
        <w:pStyle w:val="ListParagraph"/>
        <w:numPr>
          <w:ilvl w:val="0"/>
          <w:numId w:val="14"/>
        </w:numPr>
      </w:pPr>
      <w:r w:rsidRPr="00017BC9">
        <w:rPr>
          <w:b/>
        </w:rPr>
        <w:t>Loan Amount</w:t>
      </w:r>
      <w:r>
        <w:t xml:space="preserve"> – Categorize the Loans into 3 groups</w:t>
      </w:r>
    </w:p>
    <w:p w14:paraId="024390D1" w14:textId="77777777" w:rsidR="001675CE" w:rsidRDefault="001675CE" w:rsidP="001675CE">
      <w:pPr>
        <w:pStyle w:val="ListParagraph"/>
        <w:numPr>
          <w:ilvl w:val="1"/>
          <w:numId w:val="14"/>
        </w:numPr>
      </w:pPr>
      <w:r>
        <w:t>Less Than $100k</w:t>
      </w:r>
    </w:p>
    <w:p w14:paraId="75176402" w14:textId="77777777" w:rsidR="001675CE" w:rsidRDefault="001675CE" w:rsidP="001675CE">
      <w:pPr>
        <w:pStyle w:val="ListParagraph"/>
        <w:numPr>
          <w:ilvl w:val="1"/>
          <w:numId w:val="14"/>
        </w:numPr>
      </w:pPr>
      <w:r>
        <w:t>$100k to $200k</w:t>
      </w:r>
    </w:p>
    <w:p w14:paraId="1D64A8E0" w14:textId="77777777" w:rsidR="001675CE" w:rsidRDefault="001675CE" w:rsidP="001675CE">
      <w:pPr>
        <w:pStyle w:val="ListParagraph"/>
        <w:numPr>
          <w:ilvl w:val="1"/>
          <w:numId w:val="14"/>
        </w:numPr>
      </w:pPr>
      <w:r>
        <w:t>More than $200k</w:t>
      </w:r>
    </w:p>
    <w:p w14:paraId="39AF656E" w14:textId="77777777" w:rsidR="001675CE" w:rsidRPr="00017BC9" w:rsidRDefault="001675CE" w:rsidP="001675CE">
      <w:pPr>
        <w:pStyle w:val="ListParagraph"/>
        <w:numPr>
          <w:ilvl w:val="0"/>
          <w:numId w:val="14"/>
        </w:numPr>
        <w:rPr>
          <w:b/>
        </w:rPr>
      </w:pPr>
      <w:r w:rsidRPr="00017BC9">
        <w:rPr>
          <w:b/>
        </w:rPr>
        <w:t>Loan Purpose</w:t>
      </w:r>
    </w:p>
    <w:p w14:paraId="18D2EE73" w14:textId="77777777" w:rsidR="001675CE" w:rsidRPr="00017BC9" w:rsidRDefault="001675CE" w:rsidP="001675CE">
      <w:pPr>
        <w:pStyle w:val="ListParagraph"/>
        <w:numPr>
          <w:ilvl w:val="0"/>
          <w:numId w:val="14"/>
        </w:numPr>
        <w:rPr>
          <w:b/>
        </w:rPr>
      </w:pPr>
      <w:r w:rsidRPr="00017BC9">
        <w:rPr>
          <w:b/>
        </w:rPr>
        <w:t>Property Usage</w:t>
      </w:r>
    </w:p>
    <w:p w14:paraId="6F12822C" w14:textId="77777777" w:rsidR="001675CE" w:rsidRDefault="001675CE" w:rsidP="001675CE">
      <w:pPr>
        <w:pStyle w:val="ListParagraph"/>
        <w:numPr>
          <w:ilvl w:val="0"/>
          <w:numId w:val="14"/>
        </w:numPr>
      </w:pPr>
      <w:r w:rsidRPr="00017BC9">
        <w:rPr>
          <w:b/>
        </w:rPr>
        <w:t>Demographics Group</w:t>
      </w:r>
      <w:r>
        <w:t xml:space="preserve"> – Age / Marital Status / Race / Sex</w:t>
      </w:r>
    </w:p>
    <w:p w14:paraId="3418CE5E" w14:textId="77777777" w:rsidR="001675CE" w:rsidRDefault="001675CE" w:rsidP="001675CE">
      <w:pPr>
        <w:pStyle w:val="ListParagraph"/>
        <w:numPr>
          <w:ilvl w:val="0"/>
          <w:numId w:val="14"/>
        </w:numPr>
      </w:pPr>
      <w:r w:rsidRPr="00017BC9">
        <w:rPr>
          <w:b/>
        </w:rPr>
        <w:t>Demographics Details</w:t>
      </w:r>
      <w:r>
        <w:t xml:space="preserve"> – This should display all demographic options.  If I select a demographics Group, I would like this list to automatically filter by the attributes in on the groups I selected.  For example if I select Marital Status</w:t>
      </w:r>
      <w:r w:rsidR="00017BC9">
        <w:t xml:space="preserve"> for the Demographics Group filter</w:t>
      </w:r>
      <w:r>
        <w:t>, this filter should only show the different Marital Status’.</w:t>
      </w:r>
    </w:p>
    <w:p w14:paraId="36B1B3B5" w14:textId="77777777" w:rsidR="001675CE" w:rsidRDefault="001675CE" w:rsidP="001675CE">
      <w:pPr>
        <w:pStyle w:val="ListParagraph"/>
        <w:numPr>
          <w:ilvl w:val="1"/>
          <w:numId w:val="14"/>
        </w:numPr>
      </w:pPr>
      <w:r>
        <w:t>Age – Categorize the Age into the following groups</w:t>
      </w:r>
    </w:p>
    <w:p w14:paraId="5A47EC23" w14:textId="77777777" w:rsidR="001675CE" w:rsidRDefault="001675CE" w:rsidP="001675CE">
      <w:pPr>
        <w:pStyle w:val="ListParagraph"/>
        <w:numPr>
          <w:ilvl w:val="2"/>
          <w:numId w:val="14"/>
        </w:numPr>
      </w:pPr>
      <w:r>
        <w:t>&lt;= 25</w:t>
      </w:r>
    </w:p>
    <w:p w14:paraId="143ADC33" w14:textId="77777777" w:rsidR="001675CE" w:rsidRDefault="001675CE" w:rsidP="001675CE">
      <w:pPr>
        <w:pStyle w:val="ListParagraph"/>
        <w:numPr>
          <w:ilvl w:val="2"/>
          <w:numId w:val="14"/>
        </w:numPr>
      </w:pPr>
      <w:r>
        <w:t>26-35</w:t>
      </w:r>
    </w:p>
    <w:p w14:paraId="311E5011" w14:textId="77777777" w:rsidR="001675CE" w:rsidRDefault="001675CE" w:rsidP="001675CE">
      <w:pPr>
        <w:pStyle w:val="ListParagraph"/>
        <w:numPr>
          <w:ilvl w:val="2"/>
          <w:numId w:val="14"/>
        </w:numPr>
      </w:pPr>
      <w:r>
        <w:t>36-45</w:t>
      </w:r>
    </w:p>
    <w:p w14:paraId="72F27736" w14:textId="77777777" w:rsidR="001675CE" w:rsidRDefault="001675CE" w:rsidP="001675CE">
      <w:pPr>
        <w:pStyle w:val="ListParagraph"/>
        <w:numPr>
          <w:ilvl w:val="2"/>
          <w:numId w:val="14"/>
        </w:numPr>
      </w:pPr>
      <w:r>
        <w:t>46+</w:t>
      </w:r>
    </w:p>
    <w:p w14:paraId="5AD4470E" w14:textId="77777777" w:rsidR="001675CE" w:rsidRDefault="001675CE" w:rsidP="001675CE">
      <w:pPr>
        <w:pStyle w:val="ListParagraph"/>
        <w:numPr>
          <w:ilvl w:val="1"/>
          <w:numId w:val="14"/>
        </w:numPr>
      </w:pPr>
      <w:r>
        <w:t>Marital Status</w:t>
      </w:r>
    </w:p>
    <w:p w14:paraId="1CB6C86B" w14:textId="77777777" w:rsidR="001675CE" w:rsidRDefault="001675CE" w:rsidP="001675CE">
      <w:pPr>
        <w:pStyle w:val="ListParagraph"/>
        <w:numPr>
          <w:ilvl w:val="1"/>
          <w:numId w:val="14"/>
        </w:numPr>
      </w:pPr>
      <w:r>
        <w:t>Race</w:t>
      </w:r>
    </w:p>
    <w:p w14:paraId="2B336CAA" w14:textId="77777777" w:rsidR="001675CE" w:rsidRDefault="001675CE" w:rsidP="001675CE">
      <w:pPr>
        <w:pStyle w:val="ListParagraph"/>
        <w:numPr>
          <w:ilvl w:val="1"/>
          <w:numId w:val="14"/>
        </w:numPr>
      </w:pPr>
      <w:r>
        <w:t>Sex</w:t>
      </w:r>
    </w:p>
    <w:p w14:paraId="6EDC8DA5" w14:textId="77777777" w:rsidR="001675CE" w:rsidRDefault="001675CE" w:rsidP="001675CE">
      <w:r>
        <w:rPr>
          <w:noProof/>
        </w:rPr>
        <w:drawing>
          <wp:inline distT="0" distB="0" distL="0" distR="0" wp14:anchorId="37E02D78" wp14:editId="2E3D2CC9">
            <wp:extent cx="5105400" cy="7391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05400" cy="739140"/>
                    </a:xfrm>
                    <a:prstGeom prst="rect">
                      <a:avLst/>
                    </a:prstGeom>
                    <a:noFill/>
                    <a:ln>
                      <a:noFill/>
                    </a:ln>
                  </pic:spPr>
                </pic:pic>
              </a:graphicData>
            </a:graphic>
          </wp:inline>
        </w:drawing>
      </w:r>
    </w:p>
    <w:p w14:paraId="1E32F59E" w14:textId="77777777" w:rsidR="001675CE" w:rsidRDefault="001675CE" w:rsidP="0032290B"/>
    <w:p w14:paraId="24057FD9" w14:textId="77777777" w:rsidR="0032290B" w:rsidRDefault="0032290B" w:rsidP="0032290B">
      <w:r>
        <w:t>When I select a tab, I want to be able to navigate to the associated report and also pass my same filters that were already selected.</w:t>
      </w:r>
      <w:r w:rsidR="001675CE">
        <w:t xml:space="preserve">  Active tables should be white with black font</w:t>
      </w:r>
      <w:r w:rsidR="00017BC9">
        <w:t xml:space="preserve"> (bold)</w:t>
      </w:r>
      <w:r w:rsidR="001675CE">
        <w:t>.  Inactive tabs should be LightGrey with white font.</w:t>
      </w:r>
    </w:p>
    <w:p w14:paraId="02066C52" w14:textId="77777777" w:rsidR="0032290B" w:rsidRDefault="0032290B" w:rsidP="0032290B"/>
    <w:p w14:paraId="4B763A04" w14:textId="77777777" w:rsidR="0032290B" w:rsidRDefault="001675CE" w:rsidP="0032290B">
      <w:r>
        <w:rPr>
          <w:noProof/>
        </w:rPr>
        <w:drawing>
          <wp:inline distT="0" distB="0" distL="0" distR="0" wp14:anchorId="7BEBECD7" wp14:editId="24E9DB6F">
            <wp:extent cx="3261360" cy="274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1360" cy="274320"/>
                    </a:xfrm>
                    <a:prstGeom prst="rect">
                      <a:avLst/>
                    </a:prstGeom>
                    <a:noFill/>
                    <a:ln>
                      <a:noFill/>
                    </a:ln>
                  </pic:spPr>
                </pic:pic>
              </a:graphicData>
            </a:graphic>
          </wp:inline>
        </w:drawing>
      </w:r>
    </w:p>
    <w:p w14:paraId="119C7616" w14:textId="77777777" w:rsidR="0032290B" w:rsidRDefault="0032290B" w:rsidP="0032290B"/>
    <w:p w14:paraId="3A6AF12D" w14:textId="77777777" w:rsidR="00C03B18" w:rsidRDefault="00C03B18" w:rsidP="00011AE2"/>
    <w:p w14:paraId="33B31441" w14:textId="77777777" w:rsidR="00C03B18" w:rsidRDefault="00C03B18" w:rsidP="00011AE2"/>
    <w:p w14:paraId="781CD155" w14:textId="77777777" w:rsidR="00C03B18" w:rsidRDefault="00C03B18" w:rsidP="00011AE2"/>
    <w:p w14:paraId="0497B447" w14:textId="77777777" w:rsidR="00C03B18" w:rsidRDefault="00C03B18" w:rsidP="00011AE2"/>
    <w:p w14:paraId="4AEBA7C9" w14:textId="77777777" w:rsidR="00C03B18" w:rsidRDefault="00C03B18" w:rsidP="00011AE2"/>
    <w:p w14:paraId="4D90B95D" w14:textId="77777777" w:rsidR="00C03B18" w:rsidRDefault="00C03B18" w:rsidP="00011AE2"/>
    <w:p w14:paraId="4423FB7A" w14:textId="77777777" w:rsidR="00C03B18" w:rsidRDefault="00C03B18" w:rsidP="00011AE2"/>
    <w:p w14:paraId="3373573B" w14:textId="77777777" w:rsidR="005C3437" w:rsidRDefault="005C3437" w:rsidP="00011AE2">
      <w:r>
        <w:t xml:space="preserve">When I click on any of the graphs for the </w:t>
      </w:r>
      <w:r w:rsidRPr="005C3437">
        <w:rPr>
          <w:i/>
        </w:rPr>
        <w:t>ToDate Report</w:t>
      </w:r>
      <w:r>
        <w:t xml:space="preserve"> and the </w:t>
      </w:r>
      <w:r w:rsidRPr="005C3437">
        <w:rPr>
          <w:i/>
        </w:rPr>
        <w:t>Demographics Report</w:t>
      </w:r>
      <w:r>
        <w:t>, I would like it to drill through to a matrix report so I can see the details of the group I selected.  All previously selected filters should also be filtered in the Matrix Report.  For example if I click on the Divorced Group in the Marital Status graph in the Demographics report, the matrix report should show all loans from Divorcees along with any other parameter that was included at the time I clicked on the Divorced Group.  The matrix will resemble the following picture:</w:t>
      </w:r>
    </w:p>
    <w:p w14:paraId="6AE63917" w14:textId="77777777" w:rsidR="00C03B18" w:rsidRDefault="00C03B18" w:rsidP="00011AE2"/>
    <w:p w14:paraId="1D290C36" w14:textId="77777777" w:rsidR="005C3437" w:rsidRDefault="00C03B18" w:rsidP="00011AE2">
      <w:r>
        <w:rPr>
          <w:noProof/>
        </w:rPr>
        <w:drawing>
          <wp:inline distT="0" distB="0" distL="0" distR="0" wp14:anchorId="3A93F762" wp14:editId="59863E12">
            <wp:extent cx="5943600" cy="2545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545080"/>
                    </a:xfrm>
                    <a:prstGeom prst="rect">
                      <a:avLst/>
                    </a:prstGeom>
                    <a:noFill/>
                    <a:ln>
                      <a:noFill/>
                    </a:ln>
                  </pic:spPr>
                </pic:pic>
              </a:graphicData>
            </a:graphic>
          </wp:inline>
        </w:drawing>
      </w:r>
    </w:p>
    <w:p w14:paraId="4AC639F9" w14:textId="77777777" w:rsidR="005C3437" w:rsidRDefault="005C3437" w:rsidP="00011AE2"/>
    <w:p w14:paraId="31AAF4CD" w14:textId="77777777" w:rsidR="000E18A5" w:rsidRPr="005C3437" w:rsidRDefault="005C3437" w:rsidP="00011AE2">
      <w:r>
        <w:t xml:space="preserve"> </w:t>
      </w:r>
    </w:p>
    <w:p w14:paraId="067E332B" w14:textId="77777777" w:rsidR="000E18A5" w:rsidRDefault="005C3437" w:rsidP="00011AE2">
      <w:r>
        <w:t xml:space="preserve">Risk – Calculation based on Monthly Income / Loan Amount.  </w:t>
      </w:r>
    </w:p>
    <w:p w14:paraId="327DB22B" w14:textId="77777777" w:rsidR="005C3437" w:rsidRDefault="005C3437" w:rsidP="005C3437">
      <w:pPr>
        <w:pStyle w:val="ListParagraph"/>
        <w:numPr>
          <w:ilvl w:val="0"/>
          <w:numId w:val="15"/>
        </w:numPr>
      </w:pPr>
      <w:r w:rsidRPr="005C3437">
        <w:rPr>
          <w:color w:val="00B050"/>
        </w:rPr>
        <w:t xml:space="preserve">Green Arrow </w:t>
      </w:r>
      <w:r>
        <w:t>– Sum of Monthly Income / Sum of Loan Amount &gt; 10%</w:t>
      </w:r>
    </w:p>
    <w:p w14:paraId="1B28E248" w14:textId="77777777" w:rsidR="005C3437" w:rsidRDefault="005C3437" w:rsidP="005C3437">
      <w:pPr>
        <w:pStyle w:val="ListParagraph"/>
        <w:numPr>
          <w:ilvl w:val="0"/>
          <w:numId w:val="15"/>
        </w:numPr>
      </w:pPr>
      <w:r w:rsidRPr="005C3437">
        <w:rPr>
          <w:highlight w:val="yellow"/>
        </w:rPr>
        <w:t>Yellow Arrow</w:t>
      </w:r>
      <w:r>
        <w:t xml:space="preserve"> – Sum of Monthly Income / Sum of Loan Amount between 7 and &lt; 10%</w:t>
      </w:r>
    </w:p>
    <w:p w14:paraId="0A7DA2A6" w14:textId="77777777" w:rsidR="005C3437" w:rsidRDefault="005C3437" w:rsidP="005C3437">
      <w:pPr>
        <w:pStyle w:val="ListParagraph"/>
        <w:numPr>
          <w:ilvl w:val="0"/>
          <w:numId w:val="15"/>
        </w:numPr>
      </w:pPr>
      <w:r w:rsidRPr="005C3437">
        <w:rPr>
          <w:color w:val="FF0000"/>
        </w:rPr>
        <w:t xml:space="preserve">Red Arrow </w:t>
      </w:r>
      <w:r>
        <w:t>- Sum of Monthly Income / Sum of Loan Amount &lt; 7%</w:t>
      </w:r>
    </w:p>
    <w:p w14:paraId="10D58084" w14:textId="77777777" w:rsidR="00C03B18" w:rsidRDefault="00C03B18" w:rsidP="00C03B18"/>
    <w:p w14:paraId="69B002FF" w14:textId="77777777" w:rsidR="00C03B18" w:rsidRDefault="00C03B18" w:rsidP="00C03B18"/>
    <w:p w14:paraId="206FCF93" w14:textId="77777777" w:rsidR="00C03B18" w:rsidRDefault="00C03B18" w:rsidP="00C03B18"/>
    <w:p w14:paraId="7C7AF332" w14:textId="77777777" w:rsidR="00C03B18" w:rsidRDefault="00C03B18" w:rsidP="00C03B18"/>
    <w:p w14:paraId="13D0B93B" w14:textId="77777777" w:rsidR="00C03B18" w:rsidRDefault="00C03B18" w:rsidP="00C03B18"/>
    <w:p w14:paraId="495ECDD9" w14:textId="77777777" w:rsidR="00C03B18" w:rsidRDefault="00C03B18" w:rsidP="00C03B18"/>
    <w:p w14:paraId="550BC743" w14:textId="77777777" w:rsidR="00C03B18" w:rsidRDefault="00C03B18" w:rsidP="00C03B18"/>
    <w:p w14:paraId="3FE82F7B" w14:textId="77777777" w:rsidR="00C03B18" w:rsidRDefault="00C03B18" w:rsidP="00C03B18"/>
    <w:p w14:paraId="497248DD" w14:textId="77777777" w:rsidR="00C03B18" w:rsidRPr="00C03B18" w:rsidRDefault="00C03B18" w:rsidP="00C03B18">
      <w:pPr>
        <w:jc w:val="center"/>
        <w:rPr>
          <w:b/>
          <w:i/>
          <w:sz w:val="32"/>
          <w:szCs w:val="32"/>
        </w:rPr>
      </w:pPr>
      <w:r w:rsidRPr="00C03B18">
        <w:rPr>
          <w:b/>
          <w:i/>
          <w:sz w:val="32"/>
          <w:szCs w:val="32"/>
        </w:rPr>
        <w:t>Once completed, the Dashboard should be loaded to your local Report Server</w:t>
      </w:r>
      <w:r>
        <w:rPr>
          <w:b/>
          <w:i/>
          <w:sz w:val="32"/>
          <w:szCs w:val="32"/>
        </w:rPr>
        <w:t xml:space="preserve"> where they will be ready for report users and the creation of Automated Subscriptions.</w:t>
      </w:r>
    </w:p>
    <w:p w14:paraId="4062358E" w14:textId="77777777" w:rsidR="005B2F99" w:rsidRDefault="005B2F99">
      <w:pPr>
        <w:spacing w:after="200" w:line="276" w:lineRule="auto"/>
        <w:rPr>
          <w:rFonts w:asciiTheme="majorHAnsi" w:eastAsiaTheme="majorEastAsia" w:hAnsiTheme="majorHAnsi" w:cstheme="majorBidi"/>
          <w:b/>
          <w:bCs/>
          <w:color w:val="365F91" w:themeColor="accent1" w:themeShade="BF"/>
          <w:sz w:val="28"/>
          <w:szCs w:val="28"/>
        </w:rPr>
      </w:pPr>
      <w:r>
        <w:br w:type="page"/>
      </w:r>
    </w:p>
    <w:p w14:paraId="12AD5850" w14:textId="77777777" w:rsidR="001D60C4" w:rsidRPr="001D60C4" w:rsidRDefault="006E6DFD" w:rsidP="001D60C4">
      <w:pPr>
        <w:pStyle w:val="Heading1"/>
      </w:pPr>
      <w:bookmarkStart w:id="18" w:name="_Toc436286645"/>
      <w:r>
        <w:lastRenderedPageBreak/>
        <w:t>Appendix</w:t>
      </w:r>
      <w:r w:rsidR="00B01B4D">
        <w:t xml:space="preserve"> 1</w:t>
      </w:r>
      <w:r w:rsidR="00E47D5B">
        <w:t>:</w:t>
      </w:r>
      <w:r w:rsidR="00161684">
        <w:t xml:space="preserve"> Form Fields Information</w:t>
      </w:r>
      <w:bookmarkEnd w:id="18"/>
    </w:p>
    <w:tbl>
      <w:tblPr>
        <w:tblW w:w="715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5"/>
        <w:gridCol w:w="1980"/>
        <w:gridCol w:w="1058"/>
        <w:gridCol w:w="837"/>
      </w:tblGrid>
      <w:tr w:rsidR="00E8770E" w:rsidRPr="00E8770E" w14:paraId="6153B76A" w14:textId="77777777" w:rsidTr="005B2F99">
        <w:trPr>
          <w:cantSplit/>
          <w:trHeight w:hRule="exact" w:val="288"/>
        </w:trPr>
        <w:tc>
          <w:tcPr>
            <w:tcW w:w="3885" w:type="dxa"/>
            <w:shd w:val="clear" w:color="auto" w:fill="auto"/>
            <w:noWrap/>
            <w:vAlign w:val="bottom"/>
            <w:hideMark/>
          </w:tcPr>
          <w:p w14:paraId="1F21B2BB" w14:textId="77777777" w:rsidR="00E8770E" w:rsidRPr="00E8770E" w:rsidRDefault="00E8770E" w:rsidP="00E8770E">
            <w:pPr>
              <w:rPr>
                <w:rFonts w:ascii="Calibri" w:eastAsia="Times New Roman" w:hAnsi="Calibri"/>
                <w:b/>
                <w:bCs/>
                <w:color w:val="000000"/>
                <w:sz w:val="22"/>
                <w:szCs w:val="22"/>
              </w:rPr>
            </w:pPr>
            <w:r w:rsidRPr="00E8770E">
              <w:rPr>
                <w:rFonts w:ascii="Calibri" w:eastAsia="Times New Roman" w:hAnsi="Calibri"/>
                <w:b/>
                <w:bCs/>
                <w:color w:val="000000"/>
                <w:sz w:val="22"/>
                <w:szCs w:val="22"/>
              </w:rPr>
              <w:t>Field</w:t>
            </w:r>
          </w:p>
        </w:tc>
        <w:tc>
          <w:tcPr>
            <w:tcW w:w="1980" w:type="dxa"/>
            <w:shd w:val="clear" w:color="auto" w:fill="auto"/>
            <w:noWrap/>
            <w:vAlign w:val="bottom"/>
            <w:hideMark/>
          </w:tcPr>
          <w:p w14:paraId="6AD27637" w14:textId="77777777" w:rsidR="00E8770E" w:rsidRPr="00E8770E" w:rsidRDefault="00E8770E" w:rsidP="00E8770E">
            <w:pPr>
              <w:rPr>
                <w:rFonts w:ascii="Calibri" w:eastAsia="Times New Roman" w:hAnsi="Calibri"/>
                <w:b/>
                <w:bCs/>
                <w:color w:val="000000"/>
                <w:sz w:val="22"/>
                <w:szCs w:val="22"/>
              </w:rPr>
            </w:pPr>
            <w:r w:rsidRPr="00E8770E">
              <w:rPr>
                <w:rFonts w:ascii="Calibri" w:eastAsia="Times New Roman" w:hAnsi="Calibri"/>
                <w:b/>
                <w:bCs/>
                <w:color w:val="000000"/>
                <w:sz w:val="22"/>
                <w:szCs w:val="22"/>
              </w:rPr>
              <w:t>Required</w:t>
            </w:r>
          </w:p>
        </w:tc>
        <w:tc>
          <w:tcPr>
            <w:tcW w:w="455" w:type="dxa"/>
            <w:shd w:val="clear" w:color="auto" w:fill="auto"/>
            <w:noWrap/>
            <w:vAlign w:val="bottom"/>
            <w:hideMark/>
          </w:tcPr>
          <w:p w14:paraId="270E045C" w14:textId="77777777" w:rsidR="00E8770E" w:rsidRPr="00E8770E" w:rsidRDefault="00E8770E" w:rsidP="00E8770E">
            <w:pPr>
              <w:rPr>
                <w:rFonts w:ascii="Calibri" w:eastAsia="Times New Roman" w:hAnsi="Calibri"/>
                <w:b/>
                <w:bCs/>
                <w:color w:val="000000"/>
                <w:sz w:val="22"/>
                <w:szCs w:val="22"/>
              </w:rPr>
            </w:pPr>
            <w:r w:rsidRPr="00E8770E">
              <w:rPr>
                <w:rFonts w:ascii="Calibri" w:eastAsia="Times New Roman" w:hAnsi="Calibri"/>
                <w:b/>
                <w:bCs/>
                <w:color w:val="000000"/>
                <w:sz w:val="22"/>
                <w:szCs w:val="22"/>
              </w:rPr>
              <w:t>Datatype</w:t>
            </w:r>
          </w:p>
        </w:tc>
        <w:tc>
          <w:tcPr>
            <w:tcW w:w="837" w:type="dxa"/>
            <w:shd w:val="clear" w:color="auto" w:fill="auto"/>
            <w:noWrap/>
            <w:vAlign w:val="bottom"/>
            <w:hideMark/>
          </w:tcPr>
          <w:p w14:paraId="5FC9F1F2" w14:textId="77777777" w:rsidR="00E8770E" w:rsidRPr="00E8770E" w:rsidRDefault="00E8770E" w:rsidP="00E8770E">
            <w:pPr>
              <w:rPr>
                <w:rFonts w:ascii="Calibri" w:eastAsia="Times New Roman" w:hAnsi="Calibri"/>
                <w:b/>
                <w:bCs/>
                <w:color w:val="000000"/>
                <w:sz w:val="22"/>
                <w:szCs w:val="22"/>
              </w:rPr>
            </w:pPr>
            <w:r w:rsidRPr="00E8770E">
              <w:rPr>
                <w:rFonts w:ascii="Calibri" w:eastAsia="Times New Roman" w:hAnsi="Calibri"/>
                <w:b/>
                <w:bCs/>
                <w:color w:val="000000"/>
                <w:sz w:val="22"/>
                <w:szCs w:val="22"/>
              </w:rPr>
              <w:t>Length</w:t>
            </w:r>
          </w:p>
        </w:tc>
      </w:tr>
      <w:tr w:rsidR="00E8770E" w:rsidRPr="00E8770E" w14:paraId="44E9D0BD" w14:textId="77777777" w:rsidTr="005B2F99">
        <w:trPr>
          <w:cantSplit/>
          <w:trHeight w:hRule="exact" w:val="288"/>
        </w:trPr>
        <w:tc>
          <w:tcPr>
            <w:tcW w:w="3885" w:type="dxa"/>
            <w:shd w:val="clear" w:color="auto" w:fill="auto"/>
            <w:noWrap/>
            <w:vAlign w:val="center"/>
            <w:hideMark/>
          </w:tcPr>
          <w:p w14:paraId="63B049ED" w14:textId="77777777" w:rsidR="00E8770E" w:rsidRPr="005B2F99" w:rsidRDefault="00E8770E" w:rsidP="005B2F99">
            <w:pPr>
              <w:rPr>
                <w:rFonts w:eastAsia="Times New Roman"/>
                <w:b/>
                <w:bCs/>
                <w:color w:val="000000"/>
                <w:sz w:val="20"/>
                <w:szCs w:val="20"/>
              </w:rPr>
            </w:pPr>
            <w:r w:rsidRPr="005B2F99">
              <w:rPr>
                <w:rFonts w:eastAsia="Times New Roman"/>
                <w:b/>
                <w:bCs/>
                <w:color w:val="000000"/>
                <w:sz w:val="20"/>
                <w:szCs w:val="20"/>
              </w:rPr>
              <w:t>Personal Info</w:t>
            </w:r>
          </w:p>
        </w:tc>
        <w:tc>
          <w:tcPr>
            <w:tcW w:w="1980" w:type="dxa"/>
            <w:shd w:val="clear" w:color="auto" w:fill="auto"/>
            <w:noWrap/>
            <w:vAlign w:val="bottom"/>
            <w:hideMark/>
          </w:tcPr>
          <w:p w14:paraId="7D1102ED" w14:textId="77777777" w:rsidR="00E8770E" w:rsidRPr="005B2F99" w:rsidRDefault="00E8770E" w:rsidP="00E8770E">
            <w:pPr>
              <w:rPr>
                <w:rFonts w:ascii="Calibri" w:eastAsia="Times New Roman" w:hAnsi="Calibri"/>
                <w:color w:val="000000"/>
                <w:sz w:val="20"/>
                <w:szCs w:val="20"/>
              </w:rPr>
            </w:pPr>
          </w:p>
        </w:tc>
        <w:tc>
          <w:tcPr>
            <w:tcW w:w="455" w:type="dxa"/>
            <w:shd w:val="clear" w:color="auto" w:fill="auto"/>
            <w:noWrap/>
            <w:vAlign w:val="bottom"/>
            <w:hideMark/>
          </w:tcPr>
          <w:p w14:paraId="10AA4BA4" w14:textId="77777777" w:rsidR="00E8770E" w:rsidRPr="005B2F99" w:rsidRDefault="00E8770E" w:rsidP="00E8770E">
            <w:pPr>
              <w:rPr>
                <w:rFonts w:ascii="Calibri" w:eastAsia="Times New Roman" w:hAnsi="Calibri"/>
                <w:color w:val="000000"/>
                <w:sz w:val="20"/>
                <w:szCs w:val="20"/>
              </w:rPr>
            </w:pPr>
          </w:p>
        </w:tc>
        <w:tc>
          <w:tcPr>
            <w:tcW w:w="837" w:type="dxa"/>
            <w:shd w:val="clear" w:color="auto" w:fill="auto"/>
            <w:noWrap/>
            <w:vAlign w:val="bottom"/>
            <w:hideMark/>
          </w:tcPr>
          <w:p w14:paraId="70248AB2" w14:textId="77777777" w:rsidR="00E8770E" w:rsidRPr="005B2F99" w:rsidRDefault="00E8770E" w:rsidP="00E8770E">
            <w:pPr>
              <w:rPr>
                <w:rFonts w:ascii="Calibri" w:eastAsia="Times New Roman" w:hAnsi="Calibri"/>
                <w:color w:val="000000"/>
                <w:sz w:val="20"/>
                <w:szCs w:val="20"/>
              </w:rPr>
            </w:pPr>
          </w:p>
        </w:tc>
      </w:tr>
      <w:tr w:rsidR="00E8770E" w:rsidRPr="00E8770E" w14:paraId="689C14B0" w14:textId="77777777" w:rsidTr="005B2F99">
        <w:trPr>
          <w:cantSplit/>
          <w:trHeight w:hRule="exact" w:val="288"/>
        </w:trPr>
        <w:tc>
          <w:tcPr>
            <w:tcW w:w="3885" w:type="dxa"/>
            <w:shd w:val="clear" w:color="auto" w:fill="auto"/>
            <w:noWrap/>
            <w:vAlign w:val="center"/>
            <w:hideMark/>
          </w:tcPr>
          <w:p w14:paraId="58F9C916"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Borrower FirstName</w:t>
            </w:r>
          </w:p>
        </w:tc>
        <w:tc>
          <w:tcPr>
            <w:tcW w:w="1980" w:type="dxa"/>
            <w:shd w:val="clear" w:color="auto" w:fill="auto"/>
            <w:noWrap/>
            <w:vAlign w:val="bottom"/>
            <w:hideMark/>
          </w:tcPr>
          <w:p w14:paraId="01A43673"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13C98B02"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35E68C2B" w14:textId="77777777" w:rsidR="00E8770E" w:rsidRPr="005B2F99" w:rsidRDefault="00E8770E" w:rsidP="00E8770E">
            <w:pPr>
              <w:rPr>
                <w:rFonts w:ascii="Calibri" w:eastAsia="Times New Roman" w:hAnsi="Calibri"/>
                <w:color w:val="000000"/>
                <w:sz w:val="20"/>
                <w:szCs w:val="20"/>
              </w:rPr>
            </w:pPr>
          </w:p>
        </w:tc>
      </w:tr>
      <w:tr w:rsidR="00E8770E" w:rsidRPr="00E8770E" w14:paraId="565B18DE" w14:textId="77777777" w:rsidTr="005B2F99">
        <w:trPr>
          <w:cantSplit/>
          <w:trHeight w:hRule="exact" w:val="288"/>
        </w:trPr>
        <w:tc>
          <w:tcPr>
            <w:tcW w:w="3885" w:type="dxa"/>
            <w:shd w:val="clear" w:color="auto" w:fill="auto"/>
            <w:noWrap/>
            <w:vAlign w:val="center"/>
            <w:hideMark/>
          </w:tcPr>
          <w:p w14:paraId="46D29BF9"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Borrower LastName</w:t>
            </w:r>
          </w:p>
        </w:tc>
        <w:tc>
          <w:tcPr>
            <w:tcW w:w="1980" w:type="dxa"/>
            <w:shd w:val="clear" w:color="auto" w:fill="auto"/>
            <w:noWrap/>
            <w:vAlign w:val="bottom"/>
            <w:hideMark/>
          </w:tcPr>
          <w:p w14:paraId="18B678D9"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2B46EB0F"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5AB46A33" w14:textId="77777777" w:rsidR="00E8770E" w:rsidRPr="005B2F99" w:rsidRDefault="00E8770E" w:rsidP="00E8770E">
            <w:pPr>
              <w:rPr>
                <w:rFonts w:ascii="Calibri" w:eastAsia="Times New Roman" w:hAnsi="Calibri"/>
                <w:color w:val="000000"/>
                <w:sz w:val="20"/>
                <w:szCs w:val="20"/>
              </w:rPr>
            </w:pPr>
          </w:p>
        </w:tc>
      </w:tr>
      <w:tr w:rsidR="00E8770E" w:rsidRPr="00E8770E" w14:paraId="3C63CA6F" w14:textId="77777777" w:rsidTr="005B2F99">
        <w:trPr>
          <w:cantSplit/>
          <w:trHeight w:hRule="exact" w:val="288"/>
        </w:trPr>
        <w:tc>
          <w:tcPr>
            <w:tcW w:w="3885" w:type="dxa"/>
            <w:shd w:val="clear" w:color="auto" w:fill="auto"/>
            <w:noWrap/>
            <w:vAlign w:val="center"/>
            <w:hideMark/>
          </w:tcPr>
          <w:p w14:paraId="7FD5DD87"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Borrower Email</w:t>
            </w:r>
          </w:p>
        </w:tc>
        <w:tc>
          <w:tcPr>
            <w:tcW w:w="1980" w:type="dxa"/>
            <w:shd w:val="clear" w:color="auto" w:fill="auto"/>
            <w:noWrap/>
            <w:vAlign w:val="bottom"/>
            <w:hideMark/>
          </w:tcPr>
          <w:p w14:paraId="4AA07EED"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0A321FBF"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3FF8871A" w14:textId="77777777" w:rsidR="00E8770E" w:rsidRPr="005B2F99" w:rsidRDefault="00E8770E" w:rsidP="00E8770E">
            <w:pPr>
              <w:rPr>
                <w:rFonts w:ascii="Calibri" w:eastAsia="Times New Roman" w:hAnsi="Calibri"/>
                <w:color w:val="000000"/>
                <w:sz w:val="20"/>
                <w:szCs w:val="20"/>
              </w:rPr>
            </w:pPr>
          </w:p>
        </w:tc>
      </w:tr>
      <w:tr w:rsidR="00E8770E" w:rsidRPr="00E8770E" w14:paraId="25B65C67" w14:textId="77777777" w:rsidTr="005B2F99">
        <w:trPr>
          <w:cantSplit/>
          <w:trHeight w:hRule="exact" w:val="288"/>
        </w:trPr>
        <w:tc>
          <w:tcPr>
            <w:tcW w:w="3885" w:type="dxa"/>
            <w:shd w:val="clear" w:color="auto" w:fill="auto"/>
            <w:noWrap/>
            <w:vAlign w:val="center"/>
            <w:hideMark/>
          </w:tcPr>
          <w:p w14:paraId="5B59E3EE"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Social Security number</w:t>
            </w:r>
          </w:p>
        </w:tc>
        <w:tc>
          <w:tcPr>
            <w:tcW w:w="1980" w:type="dxa"/>
            <w:shd w:val="clear" w:color="auto" w:fill="auto"/>
            <w:noWrap/>
            <w:vAlign w:val="bottom"/>
            <w:hideMark/>
          </w:tcPr>
          <w:p w14:paraId="228A18F9"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26ECD76F" w14:textId="77777777" w:rsidR="00E8770E" w:rsidRPr="005B2F99" w:rsidRDefault="004F7B91"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67118208" w14:textId="77777777" w:rsidR="00E8770E" w:rsidRPr="005B2F99" w:rsidRDefault="00E8770E" w:rsidP="00E8770E">
            <w:pPr>
              <w:jc w:val="right"/>
              <w:rPr>
                <w:rFonts w:ascii="Calibri" w:eastAsia="Times New Roman" w:hAnsi="Calibri"/>
                <w:color w:val="000000"/>
                <w:sz w:val="20"/>
                <w:szCs w:val="20"/>
              </w:rPr>
            </w:pPr>
            <w:r w:rsidRPr="005B2F99">
              <w:rPr>
                <w:rFonts w:ascii="Calibri" w:eastAsia="Times New Roman" w:hAnsi="Calibri"/>
                <w:color w:val="000000"/>
                <w:sz w:val="20"/>
                <w:szCs w:val="20"/>
              </w:rPr>
              <w:t>9</w:t>
            </w:r>
          </w:p>
        </w:tc>
      </w:tr>
      <w:tr w:rsidR="00E8770E" w:rsidRPr="00E8770E" w14:paraId="73533FCA" w14:textId="77777777" w:rsidTr="005B2F99">
        <w:trPr>
          <w:cantSplit/>
          <w:trHeight w:hRule="exact" w:val="288"/>
        </w:trPr>
        <w:tc>
          <w:tcPr>
            <w:tcW w:w="3885" w:type="dxa"/>
            <w:shd w:val="clear" w:color="auto" w:fill="auto"/>
            <w:noWrap/>
            <w:vAlign w:val="center"/>
            <w:hideMark/>
          </w:tcPr>
          <w:p w14:paraId="600399AF"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Home Phone</w:t>
            </w:r>
          </w:p>
        </w:tc>
        <w:tc>
          <w:tcPr>
            <w:tcW w:w="1980" w:type="dxa"/>
            <w:shd w:val="clear" w:color="auto" w:fill="auto"/>
            <w:noWrap/>
            <w:vAlign w:val="bottom"/>
            <w:hideMark/>
          </w:tcPr>
          <w:p w14:paraId="052BA63F"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76955FED" w14:textId="77777777" w:rsidR="00E8770E" w:rsidRPr="005B2F99" w:rsidRDefault="004F7B91"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5B8E0B45" w14:textId="77777777" w:rsidR="00E8770E" w:rsidRPr="005B2F99" w:rsidRDefault="00E8770E" w:rsidP="00E8770E">
            <w:pPr>
              <w:jc w:val="right"/>
              <w:rPr>
                <w:rFonts w:ascii="Calibri" w:eastAsia="Times New Roman" w:hAnsi="Calibri"/>
                <w:color w:val="000000"/>
                <w:sz w:val="20"/>
                <w:szCs w:val="20"/>
              </w:rPr>
            </w:pPr>
            <w:r w:rsidRPr="005B2F99">
              <w:rPr>
                <w:rFonts w:ascii="Calibri" w:eastAsia="Times New Roman" w:hAnsi="Calibri"/>
                <w:color w:val="000000"/>
                <w:sz w:val="20"/>
                <w:szCs w:val="20"/>
              </w:rPr>
              <w:t>10</w:t>
            </w:r>
          </w:p>
        </w:tc>
      </w:tr>
      <w:tr w:rsidR="00E8770E" w:rsidRPr="00E8770E" w14:paraId="2B85B75C" w14:textId="77777777" w:rsidTr="005B2F99">
        <w:trPr>
          <w:cantSplit/>
          <w:trHeight w:hRule="exact" w:val="288"/>
        </w:trPr>
        <w:tc>
          <w:tcPr>
            <w:tcW w:w="3885" w:type="dxa"/>
            <w:shd w:val="clear" w:color="auto" w:fill="auto"/>
            <w:noWrap/>
            <w:vAlign w:val="center"/>
            <w:hideMark/>
          </w:tcPr>
          <w:p w14:paraId="5BC30D89"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Cell Phone</w:t>
            </w:r>
          </w:p>
        </w:tc>
        <w:tc>
          <w:tcPr>
            <w:tcW w:w="1980" w:type="dxa"/>
            <w:shd w:val="clear" w:color="auto" w:fill="auto"/>
            <w:noWrap/>
            <w:vAlign w:val="bottom"/>
            <w:hideMark/>
          </w:tcPr>
          <w:p w14:paraId="64EB2300"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N</w:t>
            </w:r>
          </w:p>
        </w:tc>
        <w:tc>
          <w:tcPr>
            <w:tcW w:w="455" w:type="dxa"/>
            <w:shd w:val="clear" w:color="auto" w:fill="auto"/>
            <w:noWrap/>
            <w:vAlign w:val="bottom"/>
            <w:hideMark/>
          </w:tcPr>
          <w:p w14:paraId="2BAA95DC" w14:textId="77777777" w:rsidR="00E8770E" w:rsidRPr="005B2F99" w:rsidRDefault="004F7B91"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4A43F11D" w14:textId="77777777" w:rsidR="00E8770E" w:rsidRPr="005B2F99" w:rsidRDefault="00E8770E" w:rsidP="00E8770E">
            <w:pPr>
              <w:jc w:val="right"/>
              <w:rPr>
                <w:rFonts w:ascii="Calibri" w:eastAsia="Times New Roman" w:hAnsi="Calibri"/>
                <w:color w:val="000000"/>
                <w:sz w:val="20"/>
                <w:szCs w:val="20"/>
              </w:rPr>
            </w:pPr>
            <w:r w:rsidRPr="005B2F99">
              <w:rPr>
                <w:rFonts w:ascii="Calibri" w:eastAsia="Times New Roman" w:hAnsi="Calibri"/>
                <w:color w:val="000000"/>
                <w:sz w:val="20"/>
                <w:szCs w:val="20"/>
              </w:rPr>
              <w:t>10</w:t>
            </w:r>
          </w:p>
        </w:tc>
      </w:tr>
      <w:tr w:rsidR="00E8770E" w:rsidRPr="00E8770E" w14:paraId="113AA9E5" w14:textId="77777777" w:rsidTr="005B2F99">
        <w:trPr>
          <w:cantSplit/>
          <w:trHeight w:hRule="exact" w:val="288"/>
        </w:trPr>
        <w:tc>
          <w:tcPr>
            <w:tcW w:w="3885" w:type="dxa"/>
            <w:shd w:val="clear" w:color="auto" w:fill="auto"/>
            <w:noWrap/>
            <w:vAlign w:val="center"/>
            <w:hideMark/>
          </w:tcPr>
          <w:p w14:paraId="43D80563"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Marital Status</w:t>
            </w:r>
          </w:p>
        </w:tc>
        <w:tc>
          <w:tcPr>
            <w:tcW w:w="1980" w:type="dxa"/>
            <w:shd w:val="clear" w:color="auto" w:fill="auto"/>
            <w:noWrap/>
            <w:vAlign w:val="bottom"/>
            <w:hideMark/>
          </w:tcPr>
          <w:p w14:paraId="51536CF2"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088772C8"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4F4B2797" w14:textId="77777777" w:rsidR="00E8770E" w:rsidRPr="005B2F99" w:rsidRDefault="00E8770E" w:rsidP="00E8770E">
            <w:pPr>
              <w:rPr>
                <w:rFonts w:ascii="Calibri" w:eastAsia="Times New Roman" w:hAnsi="Calibri"/>
                <w:color w:val="000000"/>
                <w:sz w:val="20"/>
                <w:szCs w:val="20"/>
              </w:rPr>
            </w:pPr>
          </w:p>
        </w:tc>
      </w:tr>
      <w:tr w:rsidR="00E8770E" w:rsidRPr="00E8770E" w14:paraId="09B0B58F" w14:textId="77777777" w:rsidTr="005B2F99">
        <w:trPr>
          <w:cantSplit/>
          <w:trHeight w:hRule="exact" w:val="288"/>
        </w:trPr>
        <w:tc>
          <w:tcPr>
            <w:tcW w:w="3885" w:type="dxa"/>
            <w:shd w:val="clear" w:color="auto" w:fill="auto"/>
            <w:noWrap/>
            <w:vAlign w:val="center"/>
            <w:hideMark/>
          </w:tcPr>
          <w:p w14:paraId="12946819"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Date of Birth</w:t>
            </w:r>
          </w:p>
        </w:tc>
        <w:tc>
          <w:tcPr>
            <w:tcW w:w="1980" w:type="dxa"/>
            <w:shd w:val="clear" w:color="auto" w:fill="auto"/>
            <w:noWrap/>
            <w:vAlign w:val="bottom"/>
            <w:hideMark/>
          </w:tcPr>
          <w:p w14:paraId="626A3982"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202D136F"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Date</w:t>
            </w:r>
          </w:p>
        </w:tc>
        <w:tc>
          <w:tcPr>
            <w:tcW w:w="837" w:type="dxa"/>
            <w:shd w:val="clear" w:color="auto" w:fill="auto"/>
            <w:noWrap/>
            <w:vAlign w:val="bottom"/>
            <w:hideMark/>
          </w:tcPr>
          <w:p w14:paraId="7C4F4FAE" w14:textId="77777777" w:rsidR="00E8770E" w:rsidRPr="005B2F99" w:rsidRDefault="00E8770E" w:rsidP="00E8770E">
            <w:pPr>
              <w:rPr>
                <w:rFonts w:ascii="Calibri" w:eastAsia="Times New Roman" w:hAnsi="Calibri"/>
                <w:color w:val="000000"/>
                <w:sz w:val="20"/>
                <w:szCs w:val="20"/>
              </w:rPr>
            </w:pPr>
          </w:p>
        </w:tc>
      </w:tr>
      <w:tr w:rsidR="00E8770E" w:rsidRPr="00E8770E" w14:paraId="59265DED" w14:textId="77777777" w:rsidTr="005B2F99">
        <w:trPr>
          <w:cantSplit/>
          <w:trHeight w:hRule="exact" w:val="288"/>
        </w:trPr>
        <w:tc>
          <w:tcPr>
            <w:tcW w:w="3885" w:type="dxa"/>
            <w:shd w:val="clear" w:color="auto" w:fill="auto"/>
            <w:noWrap/>
            <w:vAlign w:val="center"/>
            <w:hideMark/>
          </w:tcPr>
          <w:p w14:paraId="5B31DF6D"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Current Street Address</w:t>
            </w:r>
          </w:p>
        </w:tc>
        <w:tc>
          <w:tcPr>
            <w:tcW w:w="1980" w:type="dxa"/>
            <w:shd w:val="clear" w:color="auto" w:fill="auto"/>
            <w:noWrap/>
            <w:vAlign w:val="bottom"/>
            <w:hideMark/>
          </w:tcPr>
          <w:p w14:paraId="23554672"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197C41D5"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4EF6479E" w14:textId="77777777" w:rsidR="00E8770E" w:rsidRPr="005B2F99" w:rsidRDefault="00E8770E" w:rsidP="00E8770E">
            <w:pPr>
              <w:rPr>
                <w:rFonts w:ascii="Calibri" w:eastAsia="Times New Roman" w:hAnsi="Calibri"/>
                <w:color w:val="000000"/>
                <w:sz w:val="20"/>
                <w:szCs w:val="20"/>
              </w:rPr>
            </w:pPr>
          </w:p>
        </w:tc>
      </w:tr>
      <w:tr w:rsidR="00E8770E" w:rsidRPr="00E8770E" w14:paraId="0B01A8E3" w14:textId="77777777" w:rsidTr="005B2F99">
        <w:trPr>
          <w:cantSplit/>
          <w:trHeight w:hRule="exact" w:val="288"/>
        </w:trPr>
        <w:tc>
          <w:tcPr>
            <w:tcW w:w="3885" w:type="dxa"/>
            <w:shd w:val="clear" w:color="auto" w:fill="auto"/>
            <w:noWrap/>
            <w:vAlign w:val="center"/>
            <w:hideMark/>
          </w:tcPr>
          <w:p w14:paraId="2FEE2BA9"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City</w:t>
            </w:r>
          </w:p>
        </w:tc>
        <w:tc>
          <w:tcPr>
            <w:tcW w:w="1980" w:type="dxa"/>
            <w:shd w:val="clear" w:color="auto" w:fill="auto"/>
            <w:noWrap/>
            <w:vAlign w:val="bottom"/>
            <w:hideMark/>
          </w:tcPr>
          <w:p w14:paraId="5F0DAEB6"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2AF45E6D"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7BD73B0F" w14:textId="77777777" w:rsidR="00E8770E" w:rsidRPr="005B2F99" w:rsidRDefault="00E8770E" w:rsidP="00E8770E">
            <w:pPr>
              <w:rPr>
                <w:rFonts w:ascii="Calibri" w:eastAsia="Times New Roman" w:hAnsi="Calibri"/>
                <w:color w:val="000000"/>
                <w:sz w:val="20"/>
                <w:szCs w:val="20"/>
              </w:rPr>
            </w:pPr>
          </w:p>
        </w:tc>
      </w:tr>
      <w:tr w:rsidR="00E8770E" w:rsidRPr="00E8770E" w14:paraId="2D2ED88E" w14:textId="77777777" w:rsidTr="005B2F99">
        <w:trPr>
          <w:cantSplit/>
          <w:trHeight w:hRule="exact" w:val="288"/>
        </w:trPr>
        <w:tc>
          <w:tcPr>
            <w:tcW w:w="3885" w:type="dxa"/>
            <w:shd w:val="clear" w:color="auto" w:fill="auto"/>
            <w:noWrap/>
            <w:vAlign w:val="center"/>
            <w:hideMark/>
          </w:tcPr>
          <w:p w14:paraId="59B8B872"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State</w:t>
            </w:r>
          </w:p>
        </w:tc>
        <w:tc>
          <w:tcPr>
            <w:tcW w:w="1980" w:type="dxa"/>
            <w:shd w:val="clear" w:color="auto" w:fill="auto"/>
            <w:noWrap/>
            <w:vAlign w:val="bottom"/>
            <w:hideMark/>
          </w:tcPr>
          <w:p w14:paraId="1E88DF28"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03E5D109"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2290EF08" w14:textId="77777777" w:rsidR="00E8770E" w:rsidRPr="005B2F99" w:rsidRDefault="00E8770E" w:rsidP="00E8770E">
            <w:pPr>
              <w:rPr>
                <w:rFonts w:ascii="Calibri" w:eastAsia="Times New Roman" w:hAnsi="Calibri"/>
                <w:color w:val="000000"/>
                <w:sz w:val="20"/>
                <w:szCs w:val="20"/>
              </w:rPr>
            </w:pPr>
          </w:p>
        </w:tc>
      </w:tr>
      <w:tr w:rsidR="00E8770E" w:rsidRPr="00E8770E" w14:paraId="78D0AFB3" w14:textId="77777777" w:rsidTr="005B2F99">
        <w:trPr>
          <w:cantSplit/>
          <w:trHeight w:hRule="exact" w:val="288"/>
        </w:trPr>
        <w:tc>
          <w:tcPr>
            <w:tcW w:w="3885" w:type="dxa"/>
            <w:shd w:val="clear" w:color="auto" w:fill="auto"/>
            <w:noWrap/>
            <w:vAlign w:val="center"/>
            <w:hideMark/>
          </w:tcPr>
          <w:p w14:paraId="79368078"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Zip</w:t>
            </w:r>
          </w:p>
        </w:tc>
        <w:tc>
          <w:tcPr>
            <w:tcW w:w="1980" w:type="dxa"/>
            <w:shd w:val="clear" w:color="auto" w:fill="auto"/>
            <w:noWrap/>
            <w:vAlign w:val="bottom"/>
            <w:hideMark/>
          </w:tcPr>
          <w:p w14:paraId="3AEB8756"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78B3BEF0" w14:textId="77777777" w:rsidR="00E8770E" w:rsidRPr="005B2F99" w:rsidRDefault="004F7B91"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22B0EF15" w14:textId="77777777" w:rsidR="00E8770E" w:rsidRPr="005B2F99" w:rsidRDefault="004F7B91" w:rsidP="00E8770E">
            <w:pPr>
              <w:jc w:val="right"/>
              <w:rPr>
                <w:rFonts w:ascii="Calibri" w:eastAsia="Times New Roman" w:hAnsi="Calibri"/>
                <w:color w:val="000000"/>
                <w:sz w:val="20"/>
                <w:szCs w:val="20"/>
              </w:rPr>
            </w:pPr>
            <w:r w:rsidRPr="005B2F99">
              <w:rPr>
                <w:rFonts w:ascii="Calibri" w:eastAsia="Times New Roman" w:hAnsi="Calibri"/>
                <w:color w:val="000000"/>
                <w:sz w:val="20"/>
                <w:szCs w:val="20"/>
              </w:rPr>
              <w:t>10</w:t>
            </w:r>
          </w:p>
        </w:tc>
      </w:tr>
      <w:tr w:rsidR="00E8770E" w:rsidRPr="00E8770E" w14:paraId="5254B3F5" w14:textId="77777777" w:rsidTr="005B2F99">
        <w:trPr>
          <w:cantSplit/>
          <w:trHeight w:hRule="exact" w:val="288"/>
        </w:trPr>
        <w:tc>
          <w:tcPr>
            <w:tcW w:w="3885" w:type="dxa"/>
            <w:shd w:val="clear" w:color="auto" w:fill="auto"/>
            <w:noWrap/>
            <w:vAlign w:val="center"/>
            <w:hideMark/>
          </w:tcPr>
          <w:p w14:paraId="78F15345"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Years at this Address</w:t>
            </w:r>
          </w:p>
        </w:tc>
        <w:tc>
          <w:tcPr>
            <w:tcW w:w="1980" w:type="dxa"/>
            <w:shd w:val="clear" w:color="auto" w:fill="auto"/>
            <w:noWrap/>
            <w:vAlign w:val="bottom"/>
            <w:hideMark/>
          </w:tcPr>
          <w:p w14:paraId="5D1477F9"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754B79AC" w14:textId="77777777" w:rsidR="00E8770E" w:rsidRPr="005B2F99" w:rsidRDefault="004F7B91" w:rsidP="00E8770E">
            <w:pPr>
              <w:rPr>
                <w:rFonts w:ascii="Calibri" w:eastAsia="Times New Roman" w:hAnsi="Calibri"/>
                <w:color w:val="000000"/>
                <w:sz w:val="20"/>
                <w:szCs w:val="20"/>
              </w:rPr>
            </w:pPr>
            <w:r w:rsidRPr="005B2F99">
              <w:rPr>
                <w:rFonts w:ascii="Calibri" w:eastAsia="Times New Roman" w:hAnsi="Calibri"/>
                <w:color w:val="000000"/>
                <w:sz w:val="20"/>
                <w:szCs w:val="20"/>
              </w:rPr>
              <w:t>Int</w:t>
            </w:r>
          </w:p>
        </w:tc>
        <w:tc>
          <w:tcPr>
            <w:tcW w:w="837" w:type="dxa"/>
            <w:shd w:val="clear" w:color="auto" w:fill="auto"/>
            <w:noWrap/>
            <w:vAlign w:val="bottom"/>
            <w:hideMark/>
          </w:tcPr>
          <w:p w14:paraId="6B87C31A" w14:textId="77777777" w:rsidR="00E8770E" w:rsidRPr="005B2F99" w:rsidRDefault="00E8770E" w:rsidP="00E8770E">
            <w:pPr>
              <w:rPr>
                <w:rFonts w:ascii="Calibri" w:eastAsia="Times New Roman" w:hAnsi="Calibri"/>
                <w:color w:val="000000"/>
                <w:sz w:val="20"/>
                <w:szCs w:val="20"/>
              </w:rPr>
            </w:pPr>
          </w:p>
        </w:tc>
      </w:tr>
      <w:tr w:rsidR="00E8770E" w:rsidRPr="00E8770E" w14:paraId="677708E7" w14:textId="77777777" w:rsidTr="005B2F99">
        <w:trPr>
          <w:cantSplit/>
          <w:trHeight w:hRule="exact" w:val="288"/>
        </w:trPr>
        <w:tc>
          <w:tcPr>
            <w:tcW w:w="3885" w:type="dxa"/>
            <w:shd w:val="clear" w:color="auto" w:fill="auto"/>
            <w:noWrap/>
            <w:vAlign w:val="center"/>
            <w:hideMark/>
          </w:tcPr>
          <w:p w14:paraId="16888D0E"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Base Income(Monthly)</w:t>
            </w:r>
          </w:p>
        </w:tc>
        <w:tc>
          <w:tcPr>
            <w:tcW w:w="1980" w:type="dxa"/>
            <w:shd w:val="clear" w:color="auto" w:fill="auto"/>
            <w:noWrap/>
            <w:vAlign w:val="bottom"/>
            <w:hideMark/>
          </w:tcPr>
          <w:p w14:paraId="0F981DC4"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59BAAD36" w14:textId="77777777" w:rsidR="00E8770E" w:rsidRPr="005B2F99" w:rsidRDefault="004F7B91" w:rsidP="00E8770E">
            <w:pPr>
              <w:rPr>
                <w:rFonts w:ascii="Calibri" w:eastAsia="Times New Roman" w:hAnsi="Calibri"/>
                <w:color w:val="000000"/>
                <w:sz w:val="20"/>
                <w:szCs w:val="20"/>
              </w:rPr>
            </w:pPr>
            <w:r w:rsidRPr="005B2F99">
              <w:rPr>
                <w:rFonts w:ascii="Calibri" w:eastAsia="Times New Roman" w:hAnsi="Calibri"/>
                <w:color w:val="000000"/>
                <w:sz w:val="20"/>
                <w:szCs w:val="20"/>
              </w:rPr>
              <w:t>Int</w:t>
            </w:r>
          </w:p>
        </w:tc>
        <w:tc>
          <w:tcPr>
            <w:tcW w:w="837" w:type="dxa"/>
            <w:shd w:val="clear" w:color="auto" w:fill="auto"/>
            <w:noWrap/>
            <w:vAlign w:val="bottom"/>
            <w:hideMark/>
          </w:tcPr>
          <w:p w14:paraId="6993D59E" w14:textId="77777777" w:rsidR="00E8770E" w:rsidRPr="005B2F99" w:rsidRDefault="00E8770E" w:rsidP="00E8770E">
            <w:pPr>
              <w:rPr>
                <w:rFonts w:ascii="Calibri" w:eastAsia="Times New Roman" w:hAnsi="Calibri"/>
                <w:color w:val="000000"/>
                <w:sz w:val="20"/>
                <w:szCs w:val="20"/>
              </w:rPr>
            </w:pPr>
          </w:p>
        </w:tc>
      </w:tr>
      <w:tr w:rsidR="00E8770E" w:rsidRPr="00E8770E" w14:paraId="1D9DB4B0" w14:textId="77777777" w:rsidTr="005B2F99">
        <w:trPr>
          <w:cantSplit/>
          <w:trHeight w:hRule="exact" w:val="288"/>
        </w:trPr>
        <w:tc>
          <w:tcPr>
            <w:tcW w:w="3885" w:type="dxa"/>
            <w:shd w:val="clear" w:color="auto" w:fill="auto"/>
            <w:noWrap/>
            <w:vAlign w:val="center"/>
            <w:hideMark/>
          </w:tcPr>
          <w:p w14:paraId="5C9D8572"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Bonuses</w:t>
            </w:r>
          </w:p>
        </w:tc>
        <w:tc>
          <w:tcPr>
            <w:tcW w:w="1980" w:type="dxa"/>
            <w:shd w:val="clear" w:color="auto" w:fill="auto"/>
            <w:noWrap/>
            <w:vAlign w:val="bottom"/>
            <w:hideMark/>
          </w:tcPr>
          <w:p w14:paraId="2215461A"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N</w:t>
            </w:r>
          </w:p>
        </w:tc>
        <w:tc>
          <w:tcPr>
            <w:tcW w:w="455" w:type="dxa"/>
            <w:shd w:val="clear" w:color="auto" w:fill="auto"/>
            <w:noWrap/>
            <w:vAlign w:val="bottom"/>
            <w:hideMark/>
          </w:tcPr>
          <w:p w14:paraId="252F0533" w14:textId="77777777" w:rsidR="00E8770E" w:rsidRPr="005B2F99" w:rsidRDefault="004F7B91" w:rsidP="00E8770E">
            <w:pPr>
              <w:rPr>
                <w:rFonts w:ascii="Calibri" w:eastAsia="Times New Roman" w:hAnsi="Calibri"/>
                <w:color w:val="000000"/>
                <w:sz w:val="20"/>
                <w:szCs w:val="20"/>
              </w:rPr>
            </w:pPr>
            <w:r w:rsidRPr="005B2F99">
              <w:rPr>
                <w:rFonts w:ascii="Calibri" w:eastAsia="Times New Roman" w:hAnsi="Calibri"/>
                <w:color w:val="000000"/>
                <w:sz w:val="20"/>
                <w:szCs w:val="20"/>
              </w:rPr>
              <w:t>Int</w:t>
            </w:r>
          </w:p>
        </w:tc>
        <w:tc>
          <w:tcPr>
            <w:tcW w:w="837" w:type="dxa"/>
            <w:shd w:val="clear" w:color="auto" w:fill="auto"/>
            <w:noWrap/>
            <w:vAlign w:val="bottom"/>
            <w:hideMark/>
          </w:tcPr>
          <w:p w14:paraId="17E74062" w14:textId="77777777" w:rsidR="00E8770E" w:rsidRPr="005B2F99" w:rsidRDefault="00E8770E" w:rsidP="00E8770E">
            <w:pPr>
              <w:rPr>
                <w:rFonts w:ascii="Calibri" w:eastAsia="Times New Roman" w:hAnsi="Calibri"/>
                <w:color w:val="000000"/>
                <w:sz w:val="20"/>
                <w:szCs w:val="20"/>
              </w:rPr>
            </w:pPr>
          </w:p>
        </w:tc>
      </w:tr>
      <w:tr w:rsidR="00E8770E" w:rsidRPr="00E8770E" w14:paraId="6D8609AE" w14:textId="77777777" w:rsidTr="005B2F99">
        <w:trPr>
          <w:cantSplit/>
          <w:trHeight w:hRule="exact" w:val="288"/>
        </w:trPr>
        <w:tc>
          <w:tcPr>
            <w:tcW w:w="3885" w:type="dxa"/>
            <w:shd w:val="clear" w:color="auto" w:fill="auto"/>
            <w:noWrap/>
            <w:vAlign w:val="center"/>
            <w:hideMark/>
          </w:tcPr>
          <w:p w14:paraId="4629898C"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Commission</w:t>
            </w:r>
          </w:p>
        </w:tc>
        <w:tc>
          <w:tcPr>
            <w:tcW w:w="1980" w:type="dxa"/>
            <w:shd w:val="clear" w:color="auto" w:fill="auto"/>
            <w:noWrap/>
            <w:vAlign w:val="bottom"/>
            <w:hideMark/>
          </w:tcPr>
          <w:p w14:paraId="428E8FE2"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N</w:t>
            </w:r>
          </w:p>
        </w:tc>
        <w:tc>
          <w:tcPr>
            <w:tcW w:w="455" w:type="dxa"/>
            <w:shd w:val="clear" w:color="auto" w:fill="auto"/>
            <w:noWrap/>
            <w:vAlign w:val="bottom"/>
            <w:hideMark/>
          </w:tcPr>
          <w:p w14:paraId="7232AAA3" w14:textId="77777777" w:rsidR="00E8770E" w:rsidRPr="005B2F99" w:rsidRDefault="004F7B91" w:rsidP="00E8770E">
            <w:pPr>
              <w:rPr>
                <w:rFonts w:ascii="Calibri" w:eastAsia="Times New Roman" w:hAnsi="Calibri"/>
                <w:color w:val="000000"/>
                <w:sz w:val="20"/>
                <w:szCs w:val="20"/>
              </w:rPr>
            </w:pPr>
            <w:r w:rsidRPr="005B2F99">
              <w:rPr>
                <w:rFonts w:ascii="Calibri" w:eastAsia="Times New Roman" w:hAnsi="Calibri"/>
                <w:color w:val="000000"/>
                <w:sz w:val="20"/>
                <w:szCs w:val="20"/>
              </w:rPr>
              <w:t>Int</w:t>
            </w:r>
          </w:p>
        </w:tc>
        <w:tc>
          <w:tcPr>
            <w:tcW w:w="837" w:type="dxa"/>
            <w:shd w:val="clear" w:color="auto" w:fill="auto"/>
            <w:noWrap/>
            <w:vAlign w:val="bottom"/>
            <w:hideMark/>
          </w:tcPr>
          <w:p w14:paraId="1CC931BE" w14:textId="77777777" w:rsidR="00E8770E" w:rsidRPr="005B2F99" w:rsidRDefault="00E8770E" w:rsidP="00E8770E">
            <w:pPr>
              <w:rPr>
                <w:rFonts w:ascii="Calibri" w:eastAsia="Times New Roman" w:hAnsi="Calibri"/>
                <w:color w:val="000000"/>
                <w:sz w:val="20"/>
                <w:szCs w:val="20"/>
              </w:rPr>
            </w:pPr>
          </w:p>
        </w:tc>
      </w:tr>
      <w:tr w:rsidR="00E8770E" w:rsidRPr="00E8770E" w14:paraId="5784C471" w14:textId="77777777" w:rsidTr="005B2F99">
        <w:trPr>
          <w:cantSplit/>
          <w:trHeight w:hRule="exact" w:val="288"/>
        </w:trPr>
        <w:tc>
          <w:tcPr>
            <w:tcW w:w="3885" w:type="dxa"/>
            <w:shd w:val="clear" w:color="auto" w:fill="auto"/>
            <w:noWrap/>
            <w:vAlign w:val="center"/>
            <w:hideMark/>
          </w:tcPr>
          <w:p w14:paraId="4A2E593D"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Other Income</w:t>
            </w:r>
          </w:p>
        </w:tc>
        <w:tc>
          <w:tcPr>
            <w:tcW w:w="1980" w:type="dxa"/>
            <w:shd w:val="clear" w:color="auto" w:fill="auto"/>
            <w:noWrap/>
            <w:vAlign w:val="bottom"/>
            <w:hideMark/>
          </w:tcPr>
          <w:p w14:paraId="6F224AE8"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N</w:t>
            </w:r>
          </w:p>
        </w:tc>
        <w:tc>
          <w:tcPr>
            <w:tcW w:w="455" w:type="dxa"/>
            <w:shd w:val="clear" w:color="auto" w:fill="auto"/>
            <w:noWrap/>
            <w:vAlign w:val="bottom"/>
            <w:hideMark/>
          </w:tcPr>
          <w:p w14:paraId="11A086A4" w14:textId="77777777" w:rsidR="00E8770E" w:rsidRPr="005B2F99" w:rsidRDefault="004F7B91" w:rsidP="00E8770E">
            <w:pPr>
              <w:rPr>
                <w:rFonts w:ascii="Calibri" w:eastAsia="Times New Roman" w:hAnsi="Calibri"/>
                <w:color w:val="000000"/>
                <w:sz w:val="20"/>
                <w:szCs w:val="20"/>
              </w:rPr>
            </w:pPr>
            <w:r w:rsidRPr="005B2F99">
              <w:rPr>
                <w:rFonts w:ascii="Calibri" w:eastAsia="Times New Roman" w:hAnsi="Calibri"/>
                <w:color w:val="000000"/>
                <w:sz w:val="20"/>
                <w:szCs w:val="20"/>
              </w:rPr>
              <w:t>Int</w:t>
            </w:r>
          </w:p>
        </w:tc>
        <w:tc>
          <w:tcPr>
            <w:tcW w:w="837" w:type="dxa"/>
            <w:shd w:val="clear" w:color="auto" w:fill="auto"/>
            <w:noWrap/>
            <w:vAlign w:val="bottom"/>
            <w:hideMark/>
          </w:tcPr>
          <w:p w14:paraId="565A0BD5" w14:textId="77777777" w:rsidR="00E8770E" w:rsidRPr="005B2F99" w:rsidRDefault="00E8770E" w:rsidP="00E8770E">
            <w:pPr>
              <w:rPr>
                <w:rFonts w:ascii="Calibri" w:eastAsia="Times New Roman" w:hAnsi="Calibri"/>
                <w:color w:val="000000"/>
                <w:sz w:val="20"/>
                <w:szCs w:val="20"/>
              </w:rPr>
            </w:pPr>
          </w:p>
        </w:tc>
      </w:tr>
      <w:tr w:rsidR="00E8770E" w:rsidRPr="00E8770E" w14:paraId="52A18591" w14:textId="77777777" w:rsidTr="005B2F99">
        <w:trPr>
          <w:cantSplit/>
          <w:trHeight w:hRule="exact" w:val="288"/>
        </w:trPr>
        <w:tc>
          <w:tcPr>
            <w:tcW w:w="3885" w:type="dxa"/>
            <w:shd w:val="clear" w:color="auto" w:fill="auto"/>
            <w:noWrap/>
            <w:vAlign w:val="center"/>
            <w:hideMark/>
          </w:tcPr>
          <w:p w14:paraId="1B7109A1" w14:textId="77777777" w:rsidR="00E8770E" w:rsidRPr="005B2F99" w:rsidRDefault="00E8770E" w:rsidP="005B2F99">
            <w:pPr>
              <w:ind w:firstLineChars="100" w:firstLine="200"/>
              <w:rPr>
                <w:rFonts w:eastAsia="Times New Roman"/>
                <w:b/>
                <w:bCs/>
                <w:color w:val="000000"/>
                <w:sz w:val="20"/>
                <w:szCs w:val="20"/>
              </w:rPr>
            </w:pPr>
            <w:r w:rsidRPr="005B2F99">
              <w:rPr>
                <w:rFonts w:eastAsia="Times New Roman"/>
                <w:b/>
                <w:bCs/>
                <w:color w:val="000000"/>
                <w:sz w:val="20"/>
                <w:szCs w:val="20"/>
              </w:rPr>
              <w:t>Assets:</w:t>
            </w:r>
          </w:p>
        </w:tc>
        <w:tc>
          <w:tcPr>
            <w:tcW w:w="1980" w:type="dxa"/>
            <w:shd w:val="clear" w:color="auto" w:fill="auto"/>
            <w:noWrap/>
            <w:vAlign w:val="bottom"/>
            <w:hideMark/>
          </w:tcPr>
          <w:p w14:paraId="5A8B3283" w14:textId="77777777" w:rsidR="00E8770E" w:rsidRPr="005B2F99" w:rsidRDefault="00E8770E" w:rsidP="00E8770E">
            <w:pPr>
              <w:rPr>
                <w:rFonts w:ascii="Calibri" w:eastAsia="Times New Roman" w:hAnsi="Calibri"/>
                <w:color w:val="000000"/>
                <w:sz w:val="20"/>
                <w:szCs w:val="20"/>
              </w:rPr>
            </w:pPr>
          </w:p>
        </w:tc>
        <w:tc>
          <w:tcPr>
            <w:tcW w:w="455" w:type="dxa"/>
            <w:shd w:val="clear" w:color="auto" w:fill="auto"/>
            <w:noWrap/>
            <w:vAlign w:val="bottom"/>
            <w:hideMark/>
          </w:tcPr>
          <w:p w14:paraId="291DC14E" w14:textId="77777777" w:rsidR="00E8770E" w:rsidRPr="005B2F99" w:rsidRDefault="00E8770E" w:rsidP="00E8770E">
            <w:pPr>
              <w:rPr>
                <w:rFonts w:ascii="Calibri" w:eastAsia="Times New Roman" w:hAnsi="Calibri"/>
                <w:color w:val="000000"/>
                <w:sz w:val="20"/>
                <w:szCs w:val="20"/>
              </w:rPr>
            </w:pPr>
          </w:p>
        </w:tc>
        <w:tc>
          <w:tcPr>
            <w:tcW w:w="837" w:type="dxa"/>
            <w:shd w:val="clear" w:color="auto" w:fill="auto"/>
            <w:noWrap/>
            <w:vAlign w:val="bottom"/>
            <w:hideMark/>
          </w:tcPr>
          <w:p w14:paraId="758D8E85" w14:textId="77777777" w:rsidR="00E8770E" w:rsidRPr="005B2F99" w:rsidRDefault="00E8770E" w:rsidP="00E8770E">
            <w:pPr>
              <w:rPr>
                <w:rFonts w:ascii="Calibri" w:eastAsia="Times New Roman" w:hAnsi="Calibri"/>
                <w:color w:val="000000"/>
                <w:sz w:val="20"/>
                <w:szCs w:val="20"/>
              </w:rPr>
            </w:pPr>
          </w:p>
        </w:tc>
      </w:tr>
      <w:tr w:rsidR="00E8770E" w:rsidRPr="00E8770E" w14:paraId="4DD6B010" w14:textId="77777777" w:rsidTr="005B2F99">
        <w:trPr>
          <w:cantSplit/>
          <w:trHeight w:hRule="exact" w:val="288"/>
        </w:trPr>
        <w:tc>
          <w:tcPr>
            <w:tcW w:w="3885" w:type="dxa"/>
            <w:shd w:val="clear" w:color="auto" w:fill="auto"/>
            <w:noWrap/>
            <w:vAlign w:val="center"/>
            <w:hideMark/>
          </w:tcPr>
          <w:p w14:paraId="198DF241"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Checking</w:t>
            </w:r>
          </w:p>
        </w:tc>
        <w:tc>
          <w:tcPr>
            <w:tcW w:w="1980" w:type="dxa"/>
            <w:shd w:val="clear" w:color="auto" w:fill="auto"/>
            <w:noWrap/>
            <w:vAlign w:val="bottom"/>
            <w:hideMark/>
          </w:tcPr>
          <w:p w14:paraId="759374A3"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34EE86EE" w14:textId="77777777" w:rsidR="00E8770E" w:rsidRPr="005B2F99" w:rsidRDefault="004F7B91" w:rsidP="00E8770E">
            <w:pPr>
              <w:rPr>
                <w:rFonts w:ascii="Calibri" w:eastAsia="Times New Roman" w:hAnsi="Calibri"/>
                <w:color w:val="000000"/>
                <w:sz w:val="20"/>
                <w:szCs w:val="20"/>
              </w:rPr>
            </w:pPr>
            <w:r w:rsidRPr="005B2F99">
              <w:rPr>
                <w:rFonts w:ascii="Calibri" w:eastAsia="Times New Roman" w:hAnsi="Calibri"/>
                <w:color w:val="000000"/>
                <w:sz w:val="20"/>
                <w:szCs w:val="20"/>
              </w:rPr>
              <w:t>Int</w:t>
            </w:r>
          </w:p>
        </w:tc>
        <w:tc>
          <w:tcPr>
            <w:tcW w:w="837" w:type="dxa"/>
            <w:shd w:val="clear" w:color="auto" w:fill="auto"/>
            <w:noWrap/>
            <w:vAlign w:val="bottom"/>
            <w:hideMark/>
          </w:tcPr>
          <w:p w14:paraId="3DBB19B9" w14:textId="77777777" w:rsidR="00E8770E" w:rsidRPr="005B2F99" w:rsidRDefault="00E8770E" w:rsidP="00E8770E">
            <w:pPr>
              <w:rPr>
                <w:rFonts w:ascii="Calibri" w:eastAsia="Times New Roman" w:hAnsi="Calibri"/>
                <w:color w:val="000000"/>
                <w:sz w:val="20"/>
                <w:szCs w:val="20"/>
              </w:rPr>
            </w:pPr>
          </w:p>
        </w:tc>
      </w:tr>
      <w:tr w:rsidR="00E8770E" w:rsidRPr="00E8770E" w14:paraId="17644F1B" w14:textId="77777777" w:rsidTr="005B2F99">
        <w:trPr>
          <w:cantSplit/>
          <w:trHeight w:hRule="exact" w:val="288"/>
        </w:trPr>
        <w:tc>
          <w:tcPr>
            <w:tcW w:w="3885" w:type="dxa"/>
            <w:shd w:val="clear" w:color="auto" w:fill="auto"/>
            <w:noWrap/>
            <w:vAlign w:val="center"/>
            <w:hideMark/>
          </w:tcPr>
          <w:p w14:paraId="402D3832"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Savings</w:t>
            </w:r>
          </w:p>
        </w:tc>
        <w:tc>
          <w:tcPr>
            <w:tcW w:w="1980" w:type="dxa"/>
            <w:shd w:val="clear" w:color="auto" w:fill="auto"/>
            <w:noWrap/>
            <w:vAlign w:val="bottom"/>
            <w:hideMark/>
          </w:tcPr>
          <w:p w14:paraId="21D19C99"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01716989" w14:textId="77777777" w:rsidR="00E8770E" w:rsidRPr="005B2F99" w:rsidRDefault="004F7B91" w:rsidP="00E8770E">
            <w:pPr>
              <w:rPr>
                <w:rFonts w:ascii="Calibri" w:eastAsia="Times New Roman" w:hAnsi="Calibri"/>
                <w:color w:val="000000"/>
                <w:sz w:val="20"/>
                <w:szCs w:val="20"/>
              </w:rPr>
            </w:pPr>
            <w:r w:rsidRPr="005B2F99">
              <w:rPr>
                <w:rFonts w:ascii="Calibri" w:eastAsia="Times New Roman" w:hAnsi="Calibri"/>
                <w:color w:val="000000"/>
                <w:sz w:val="20"/>
                <w:szCs w:val="20"/>
              </w:rPr>
              <w:t>Int</w:t>
            </w:r>
          </w:p>
        </w:tc>
        <w:tc>
          <w:tcPr>
            <w:tcW w:w="837" w:type="dxa"/>
            <w:shd w:val="clear" w:color="auto" w:fill="auto"/>
            <w:noWrap/>
            <w:vAlign w:val="bottom"/>
            <w:hideMark/>
          </w:tcPr>
          <w:p w14:paraId="76EA58F9" w14:textId="77777777" w:rsidR="00E8770E" w:rsidRPr="005B2F99" w:rsidRDefault="00E8770E" w:rsidP="00E8770E">
            <w:pPr>
              <w:rPr>
                <w:rFonts w:ascii="Calibri" w:eastAsia="Times New Roman" w:hAnsi="Calibri"/>
                <w:color w:val="000000"/>
                <w:sz w:val="20"/>
                <w:szCs w:val="20"/>
              </w:rPr>
            </w:pPr>
          </w:p>
        </w:tc>
      </w:tr>
      <w:tr w:rsidR="00E8770E" w:rsidRPr="00E8770E" w14:paraId="28B70965" w14:textId="77777777" w:rsidTr="005B2F99">
        <w:trPr>
          <w:cantSplit/>
          <w:trHeight w:hRule="exact" w:val="288"/>
        </w:trPr>
        <w:tc>
          <w:tcPr>
            <w:tcW w:w="3885" w:type="dxa"/>
            <w:shd w:val="clear" w:color="auto" w:fill="auto"/>
            <w:noWrap/>
            <w:vAlign w:val="center"/>
            <w:hideMark/>
          </w:tcPr>
          <w:p w14:paraId="7E3B8D8E"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Retirement Funds</w:t>
            </w:r>
          </w:p>
        </w:tc>
        <w:tc>
          <w:tcPr>
            <w:tcW w:w="1980" w:type="dxa"/>
            <w:shd w:val="clear" w:color="auto" w:fill="auto"/>
            <w:noWrap/>
            <w:vAlign w:val="bottom"/>
            <w:hideMark/>
          </w:tcPr>
          <w:p w14:paraId="4DB27D1E"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N</w:t>
            </w:r>
          </w:p>
        </w:tc>
        <w:tc>
          <w:tcPr>
            <w:tcW w:w="455" w:type="dxa"/>
            <w:shd w:val="clear" w:color="auto" w:fill="auto"/>
            <w:noWrap/>
            <w:vAlign w:val="bottom"/>
            <w:hideMark/>
          </w:tcPr>
          <w:p w14:paraId="5376BD8A" w14:textId="77777777" w:rsidR="00E8770E" w:rsidRPr="005B2F99" w:rsidRDefault="004F7B91" w:rsidP="00E8770E">
            <w:pPr>
              <w:rPr>
                <w:rFonts w:ascii="Calibri" w:eastAsia="Times New Roman" w:hAnsi="Calibri"/>
                <w:color w:val="000000"/>
                <w:sz w:val="20"/>
                <w:szCs w:val="20"/>
              </w:rPr>
            </w:pPr>
            <w:r w:rsidRPr="005B2F99">
              <w:rPr>
                <w:rFonts w:ascii="Calibri" w:eastAsia="Times New Roman" w:hAnsi="Calibri"/>
                <w:color w:val="000000"/>
                <w:sz w:val="20"/>
                <w:szCs w:val="20"/>
              </w:rPr>
              <w:t>Int</w:t>
            </w:r>
          </w:p>
        </w:tc>
        <w:tc>
          <w:tcPr>
            <w:tcW w:w="837" w:type="dxa"/>
            <w:shd w:val="clear" w:color="auto" w:fill="auto"/>
            <w:noWrap/>
            <w:vAlign w:val="bottom"/>
            <w:hideMark/>
          </w:tcPr>
          <w:p w14:paraId="0D524894" w14:textId="77777777" w:rsidR="00E8770E" w:rsidRPr="005B2F99" w:rsidRDefault="00E8770E" w:rsidP="00E8770E">
            <w:pPr>
              <w:rPr>
                <w:rFonts w:ascii="Calibri" w:eastAsia="Times New Roman" w:hAnsi="Calibri"/>
                <w:color w:val="000000"/>
                <w:sz w:val="20"/>
                <w:szCs w:val="20"/>
              </w:rPr>
            </w:pPr>
          </w:p>
        </w:tc>
      </w:tr>
      <w:tr w:rsidR="00E8770E" w:rsidRPr="00E8770E" w14:paraId="10899138" w14:textId="77777777" w:rsidTr="005B2F99">
        <w:trPr>
          <w:cantSplit/>
          <w:trHeight w:hRule="exact" w:val="288"/>
        </w:trPr>
        <w:tc>
          <w:tcPr>
            <w:tcW w:w="3885" w:type="dxa"/>
            <w:shd w:val="clear" w:color="auto" w:fill="auto"/>
            <w:noWrap/>
            <w:vAlign w:val="center"/>
            <w:hideMark/>
          </w:tcPr>
          <w:p w14:paraId="10F020F1"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Mutual Funds</w:t>
            </w:r>
          </w:p>
        </w:tc>
        <w:tc>
          <w:tcPr>
            <w:tcW w:w="1980" w:type="dxa"/>
            <w:shd w:val="clear" w:color="auto" w:fill="auto"/>
            <w:noWrap/>
            <w:vAlign w:val="bottom"/>
            <w:hideMark/>
          </w:tcPr>
          <w:p w14:paraId="672C6855"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N</w:t>
            </w:r>
          </w:p>
        </w:tc>
        <w:tc>
          <w:tcPr>
            <w:tcW w:w="455" w:type="dxa"/>
            <w:shd w:val="clear" w:color="auto" w:fill="auto"/>
            <w:noWrap/>
            <w:vAlign w:val="bottom"/>
            <w:hideMark/>
          </w:tcPr>
          <w:p w14:paraId="2DAB7A38" w14:textId="77777777" w:rsidR="00E8770E" w:rsidRPr="005B2F99" w:rsidRDefault="004F7B91" w:rsidP="00E8770E">
            <w:pPr>
              <w:rPr>
                <w:rFonts w:ascii="Calibri" w:eastAsia="Times New Roman" w:hAnsi="Calibri"/>
                <w:color w:val="000000"/>
                <w:sz w:val="20"/>
                <w:szCs w:val="20"/>
              </w:rPr>
            </w:pPr>
            <w:r w:rsidRPr="005B2F99">
              <w:rPr>
                <w:rFonts w:ascii="Calibri" w:eastAsia="Times New Roman" w:hAnsi="Calibri"/>
                <w:color w:val="000000"/>
                <w:sz w:val="20"/>
                <w:szCs w:val="20"/>
              </w:rPr>
              <w:t>Int</w:t>
            </w:r>
          </w:p>
        </w:tc>
        <w:tc>
          <w:tcPr>
            <w:tcW w:w="837" w:type="dxa"/>
            <w:shd w:val="clear" w:color="auto" w:fill="auto"/>
            <w:noWrap/>
            <w:vAlign w:val="bottom"/>
            <w:hideMark/>
          </w:tcPr>
          <w:p w14:paraId="267C7B0E" w14:textId="77777777" w:rsidR="00E8770E" w:rsidRPr="005B2F99" w:rsidRDefault="00E8770E" w:rsidP="00E8770E">
            <w:pPr>
              <w:rPr>
                <w:rFonts w:ascii="Calibri" w:eastAsia="Times New Roman" w:hAnsi="Calibri"/>
                <w:color w:val="000000"/>
                <w:sz w:val="20"/>
                <w:szCs w:val="20"/>
              </w:rPr>
            </w:pPr>
          </w:p>
        </w:tc>
      </w:tr>
      <w:tr w:rsidR="00E8770E" w:rsidRPr="00E8770E" w14:paraId="6AB2A147" w14:textId="77777777" w:rsidTr="005B2F99">
        <w:trPr>
          <w:cantSplit/>
          <w:trHeight w:hRule="exact" w:val="288"/>
        </w:trPr>
        <w:tc>
          <w:tcPr>
            <w:tcW w:w="3885" w:type="dxa"/>
            <w:shd w:val="clear" w:color="auto" w:fill="auto"/>
            <w:noWrap/>
            <w:vAlign w:val="center"/>
            <w:hideMark/>
          </w:tcPr>
          <w:p w14:paraId="0894CF9D"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Co-Borrower FirstName</w:t>
            </w:r>
          </w:p>
        </w:tc>
        <w:tc>
          <w:tcPr>
            <w:tcW w:w="1980" w:type="dxa"/>
            <w:shd w:val="clear" w:color="auto" w:fill="auto"/>
            <w:noWrap/>
            <w:vAlign w:val="bottom"/>
            <w:hideMark/>
          </w:tcPr>
          <w:p w14:paraId="4FED6B56"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 (If applicable)</w:t>
            </w:r>
          </w:p>
        </w:tc>
        <w:tc>
          <w:tcPr>
            <w:tcW w:w="455" w:type="dxa"/>
            <w:shd w:val="clear" w:color="auto" w:fill="auto"/>
            <w:noWrap/>
            <w:vAlign w:val="bottom"/>
            <w:hideMark/>
          </w:tcPr>
          <w:p w14:paraId="623BB003"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26DC40E7" w14:textId="77777777" w:rsidR="00E8770E" w:rsidRPr="005B2F99" w:rsidRDefault="00E8770E" w:rsidP="00E8770E">
            <w:pPr>
              <w:rPr>
                <w:rFonts w:ascii="Calibri" w:eastAsia="Times New Roman" w:hAnsi="Calibri"/>
                <w:color w:val="000000"/>
                <w:sz w:val="20"/>
                <w:szCs w:val="20"/>
              </w:rPr>
            </w:pPr>
          </w:p>
        </w:tc>
      </w:tr>
      <w:tr w:rsidR="00E8770E" w:rsidRPr="00E8770E" w14:paraId="33C823AD" w14:textId="77777777" w:rsidTr="005B2F99">
        <w:trPr>
          <w:cantSplit/>
          <w:trHeight w:hRule="exact" w:val="288"/>
        </w:trPr>
        <w:tc>
          <w:tcPr>
            <w:tcW w:w="3885" w:type="dxa"/>
            <w:shd w:val="clear" w:color="auto" w:fill="auto"/>
            <w:noWrap/>
            <w:vAlign w:val="center"/>
            <w:hideMark/>
          </w:tcPr>
          <w:p w14:paraId="61E205F2"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Co-Borrower LastName</w:t>
            </w:r>
          </w:p>
        </w:tc>
        <w:tc>
          <w:tcPr>
            <w:tcW w:w="1980" w:type="dxa"/>
            <w:shd w:val="clear" w:color="auto" w:fill="auto"/>
            <w:noWrap/>
            <w:vAlign w:val="bottom"/>
            <w:hideMark/>
          </w:tcPr>
          <w:p w14:paraId="370AF6FF"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 (If applicable)</w:t>
            </w:r>
          </w:p>
        </w:tc>
        <w:tc>
          <w:tcPr>
            <w:tcW w:w="455" w:type="dxa"/>
            <w:shd w:val="clear" w:color="auto" w:fill="auto"/>
            <w:noWrap/>
            <w:vAlign w:val="bottom"/>
            <w:hideMark/>
          </w:tcPr>
          <w:p w14:paraId="3AB2658F"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68EEFF61" w14:textId="77777777" w:rsidR="00E8770E" w:rsidRPr="005B2F99" w:rsidRDefault="00E8770E" w:rsidP="00E8770E">
            <w:pPr>
              <w:rPr>
                <w:rFonts w:ascii="Calibri" w:eastAsia="Times New Roman" w:hAnsi="Calibri"/>
                <w:color w:val="000000"/>
                <w:sz w:val="20"/>
                <w:szCs w:val="20"/>
              </w:rPr>
            </w:pPr>
          </w:p>
        </w:tc>
      </w:tr>
      <w:tr w:rsidR="00E8770E" w:rsidRPr="00E8770E" w14:paraId="1D618191" w14:textId="77777777" w:rsidTr="005B2F99">
        <w:trPr>
          <w:cantSplit/>
          <w:trHeight w:hRule="exact" w:val="288"/>
        </w:trPr>
        <w:tc>
          <w:tcPr>
            <w:tcW w:w="3885" w:type="dxa"/>
            <w:shd w:val="clear" w:color="auto" w:fill="auto"/>
            <w:noWrap/>
            <w:vAlign w:val="center"/>
            <w:hideMark/>
          </w:tcPr>
          <w:p w14:paraId="200D6BDB"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Co-Borrower Email</w:t>
            </w:r>
          </w:p>
        </w:tc>
        <w:tc>
          <w:tcPr>
            <w:tcW w:w="1980" w:type="dxa"/>
            <w:shd w:val="clear" w:color="auto" w:fill="auto"/>
            <w:noWrap/>
            <w:vAlign w:val="bottom"/>
            <w:hideMark/>
          </w:tcPr>
          <w:p w14:paraId="3DEF7964"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 (If applicable)</w:t>
            </w:r>
          </w:p>
        </w:tc>
        <w:tc>
          <w:tcPr>
            <w:tcW w:w="455" w:type="dxa"/>
            <w:shd w:val="clear" w:color="auto" w:fill="auto"/>
            <w:noWrap/>
            <w:vAlign w:val="bottom"/>
            <w:hideMark/>
          </w:tcPr>
          <w:p w14:paraId="2710BA16"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47BF9FC7" w14:textId="77777777" w:rsidR="00E8770E" w:rsidRPr="005B2F99" w:rsidRDefault="00E8770E" w:rsidP="00E8770E">
            <w:pPr>
              <w:rPr>
                <w:rFonts w:ascii="Calibri" w:eastAsia="Times New Roman" w:hAnsi="Calibri"/>
                <w:color w:val="000000"/>
                <w:sz w:val="20"/>
                <w:szCs w:val="20"/>
              </w:rPr>
            </w:pPr>
          </w:p>
        </w:tc>
      </w:tr>
      <w:tr w:rsidR="00E8770E" w:rsidRPr="00E8770E" w14:paraId="5B8D1A77" w14:textId="77777777" w:rsidTr="005B2F99">
        <w:trPr>
          <w:cantSplit/>
          <w:trHeight w:hRule="exact" w:val="288"/>
        </w:trPr>
        <w:tc>
          <w:tcPr>
            <w:tcW w:w="3885" w:type="dxa"/>
            <w:shd w:val="clear" w:color="auto" w:fill="auto"/>
            <w:noWrap/>
            <w:vAlign w:val="center"/>
            <w:hideMark/>
          </w:tcPr>
          <w:p w14:paraId="40B45D36"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Referral Name</w:t>
            </w:r>
          </w:p>
        </w:tc>
        <w:tc>
          <w:tcPr>
            <w:tcW w:w="1980" w:type="dxa"/>
            <w:shd w:val="clear" w:color="auto" w:fill="auto"/>
            <w:noWrap/>
            <w:vAlign w:val="bottom"/>
            <w:hideMark/>
          </w:tcPr>
          <w:p w14:paraId="6268A9AC"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N</w:t>
            </w:r>
          </w:p>
        </w:tc>
        <w:tc>
          <w:tcPr>
            <w:tcW w:w="455" w:type="dxa"/>
            <w:shd w:val="clear" w:color="auto" w:fill="auto"/>
            <w:noWrap/>
            <w:vAlign w:val="bottom"/>
            <w:hideMark/>
          </w:tcPr>
          <w:p w14:paraId="64420925"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5465AC3A" w14:textId="77777777" w:rsidR="00E8770E" w:rsidRPr="005B2F99" w:rsidRDefault="00E8770E" w:rsidP="00E8770E">
            <w:pPr>
              <w:rPr>
                <w:rFonts w:ascii="Calibri" w:eastAsia="Times New Roman" w:hAnsi="Calibri"/>
                <w:color w:val="000000"/>
                <w:sz w:val="20"/>
                <w:szCs w:val="20"/>
              </w:rPr>
            </w:pPr>
          </w:p>
        </w:tc>
      </w:tr>
      <w:tr w:rsidR="00E8770E" w:rsidRPr="00E8770E" w14:paraId="5BA18D29" w14:textId="77777777" w:rsidTr="005B2F99">
        <w:trPr>
          <w:cantSplit/>
          <w:trHeight w:hRule="exact" w:val="288"/>
        </w:trPr>
        <w:tc>
          <w:tcPr>
            <w:tcW w:w="3885" w:type="dxa"/>
            <w:shd w:val="clear" w:color="auto" w:fill="auto"/>
            <w:noWrap/>
            <w:vAlign w:val="center"/>
            <w:hideMark/>
          </w:tcPr>
          <w:p w14:paraId="4F3D2890"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Real Estate Agent Name</w:t>
            </w:r>
          </w:p>
        </w:tc>
        <w:tc>
          <w:tcPr>
            <w:tcW w:w="1980" w:type="dxa"/>
            <w:shd w:val="clear" w:color="auto" w:fill="auto"/>
            <w:noWrap/>
            <w:vAlign w:val="bottom"/>
            <w:hideMark/>
          </w:tcPr>
          <w:p w14:paraId="7849F446"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N</w:t>
            </w:r>
          </w:p>
        </w:tc>
        <w:tc>
          <w:tcPr>
            <w:tcW w:w="455" w:type="dxa"/>
            <w:shd w:val="clear" w:color="auto" w:fill="auto"/>
            <w:noWrap/>
            <w:vAlign w:val="bottom"/>
            <w:hideMark/>
          </w:tcPr>
          <w:p w14:paraId="482D2B13"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07DA454F" w14:textId="77777777" w:rsidR="00E8770E" w:rsidRPr="005B2F99" w:rsidRDefault="00E8770E" w:rsidP="00E8770E">
            <w:pPr>
              <w:rPr>
                <w:rFonts w:ascii="Calibri" w:eastAsia="Times New Roman" w:hAnsi="Calibri"/>
                <w:color w:val="000000"/>
                <w:sz w:val="20"/>
                <w:szCs w:val="20"/>
              </w:rPr>
            </w:pPr>
          </w:p>
        </w:tc>
      </w:tr>
      <w:tr w:rsidR="00E8770E" w:rsidRPr="00E8770E" w14:paraId="62D0CA29" w14:textId="77777777" w:rsidTr="005B2F99">
        <w:trPr>
          <w:cantSplit/>
          <w:trHeight w:hRule="exact" w:val="288"/>
        </w:trPr>
        <w:tc>
          <w:tcPr>
            <w:tcW w:w="3885" w:type="dxa"/>
            <w:shd w:val="clear" w:color="auto" w:fill="auto"/>
            <w:noWrap/>
            <w:vAlign w:val="center"/>
            <w:hideMark/>
          </w:tcPr>
          <w:p w14:paraId="5FB15734"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Real Estate Agent Phone</w:t>
            </w:r>
          </w:p>
        </w:tc>
        <w:tc>
          <w:tcPr>
            <w:tcW w:w="1980" w:type="dxa"/>
            <w:shd w:val="clear" w:color="auto" w:fill="auto"/>
            <w:noWrap/>
            <w:vAlign w:val="bottom"/>
            <w:hideMark/>
          </w:tcPr>
          <w:p w14:paraId="316B42A7"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N</w:t>
            </w:r>
          </w:p>
        </w:tc>
        <w:tc>
          <w:tcPr>
            <w:tcW w:w="455" w:type="dxa"/>
            <w:shd w:val="clear" w:color="auto" w:fill="auto"/>
            <w:noWrap/>
            <w:vAlign w:val="bottom"/>
            <w:hideMark/>
          </w:tcPr>
          <w:p w14:paraId="7AE8D58F" w14:textId="77777777" w:rsidR="00E8770E" w:rsidRPr="005B2F99" w:rsidRDefault="004F7B91"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5155C76F" w14:textId="77777777" w:rsidR="00E8770E" w:rsidRPr="005B2F99" w:rsidRDefault="00E8770E" w:rsidP="00E8770E">
            <w:pPr>
              <w:jc w:val="right"/>
              <w:rPr>
                <w:rFonts w:ascii="Calibri" w:eastAsia="Times New Roman" w:hAnsi="Calibri"/>
                <w:color w:val="000000"/>
                <w:sz w:val="20"/>
                <w:szCs w:val="20"/>
              </w:rPr>
            </w:pPr>
            <w:r w:rsidRPr="005B2F99">
              <w:rPr>
                <w:rFonts w:ascii="Calibri" w:eastAsia="Times New Roman" w:hAnsi="Calibri"/>
                <w:color w:val="000000"/>
                <w:sz w:val="20"/>
                <w:szCs w:val="20"/>
              </w:rPr>
              <w:t>10</w:t>
            </w:r>
          </w:p>
        </w:tc>
      </w:tr>
      <w:tr w:rsidR="00E8770E" w:rsidRPr="00E8770E" w14:paraId="71B40D08" w14:textId="77777777" w:rsidTr="005B2F99">
        <w:trPr>
          <w:cantSplit/>
          <w:trHeight w:hRule="exact" w:val="288"/>
        </w:trPr>
        <w:tc>
          <w:tcPr>
            <w:tcW w:w="3885" w:type="dxa"/>
            <w:shd w:val="clear" w:color="auto" w:fill="auto"/>
            <w:noWrap/>
            <w:vAlign w:val="center"/>
            <w:hideMark/>
          </w:tcPr>
          <w:p w14:paraId="7EE862C1"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Real Estate Agent Email</w:t>
            </w:r>
          </w:p>
        </w:tc>
        <w:tc>
          <w:tcPr>
            <w:tcW w:w="1980" w:type="dxa"/>
            <w:shd w:val="clear" w:color="auto" w:fill="auto"/>
            <w:noWrap/>
            <w:vAlign w:val="bottom"/>
            <w:hideMark/>
          </w:tcPr>
          <w:p w14:paraId="34217A7A"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N</w:t>
            </w:r>
          </w:p>
        </w:tc>
        <w:tc>
          <w:tcPr>
            <w:tcW w:w="455" w:type="dxa"/>
            <w:shd w:val="clear" w:color="auto" w:fill="auto"/>
            <w:noWrap/>
            <w:vAlign w:val="bottom"/>
            <w:hideMark/>
          </w:tcPr>
          <w:p w14:paraId="0364779C"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404D549E" w14:textId="77777777" w:rsidR="00E8770E" w:rsidRPr="005B2F99" w:rsidRDefault="00E8770E" w:rsidP="00E8770E">
            <w:pPr>
              <w:rPr>
                <w:rFonts w:ascii="Calibri" w:eastAsia="Times New Roman" w:hAnsi="Calibri"/>
                <w:color w:val="000000"/>
                <w:sz w:val="20"/>
                <w:szCs w:val="20"/>
              </w:rPr>
            </w:pPr>
          </w:p>
        </w:tc>
      </w:tr>
      <w:tr w:rsidR="00E8770E" w:rsidRPr="00E8770E" w14:paraId="49F5CE61" w14:textId="77777777" w:rsidTr="005B2F99">
        <w:trPr>
          <w:cantSplit/>
          <w:trHeight w:hRule="exact" w:val="288"/>
        </w:trPr>
        <w:tc>
          <w:tcPr>
            <w:tcW w:w="3885" w:type="dxa"/>
            <w:shd w:val="clear" w:color="auto" w:fill="auto"/>
            <w:noWrap/>
            <w:vAlign w:val="center"/>
            <w:hideMark/>
          </w:tcPr>
          <w:p w14:paraId="2364F1BB"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Rent or Own</w:t>
            </w:r>
          </w:p>
        </w:tc>
        <w:tc>
          <w:tcPr>
            <w:tcW w:w="1980" w:type="dxa"/>
            <w:shd w:val="clear" w:color="auto" w:fill="auto"/>
            <w:noWrap/>
            <w:vAlign w:val="bottom"/>
            <w:hideMark/>
          </w:tcPr>
          <w:p w14:paraId="729A564B"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25ED6067"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1E980B4A" w14:textId="77777777" w:rsidR="00E8770E" w:rsidRPr="005B2F99" w:rsidRDefault="00E8770E" w:rsidP="00E8770E">
            <w:pPr>
              <w:rPr>
                <w:rFonts w:ascii="Calibri" w:eastAsia="Times New Roman" w:hAnsi="Calibri"/>
                <w:color w:val="000000"/>
                <w:sz w:val="20"/>
                <w:szCs w:val="20"/>
              </w:rPr>
            </w:pPr>
          </w:p>
        </w:tc>
      </w:tr>
      <w:tr w:rsidR="00E8770E" w:rsidRPr="00E8770E" w14:paraId="01127210" w14:textId="77777777" w:rsidTr="005B2F99">
        <w:trPr>
          <w:cantSplit/>
          <w:trHeight w:hRule="exact" w:val="288"/>
        </w:trPr>
        <w:tc>
          <w:tcPr>
            <w:tcW w:w="3885" w:type="dxa"/>
            <w:shd w:val="clear" w:color="auto" w:fill="auto"/>
            <w:noWrap/>
            <w:vAlign w:val="center"/>
            <w:hideMark/>
          </w:tcPr>
          <w:p w14:paraId="75FB376D"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Purpose of Loan</w:t>
            </w:r>
          </w:p>
        </w:tc>
        <w:tc>
          <w:tcPr>
            <w:tcW w:w="1980" w:type="dxa"/>
            <w:shd w:val="clear" w:color="auto" w:fill="auto"/>
            <w:noWrap/>
            <w:vAlign w:val="bottom"/>
            <w:hideMark/>
          </w:tcPr>
          <w:p w14:paraId="418A48C8"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711707FB"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1B9A1488" w14:textId="77777777" w:rsidR="00E8770E" w:rsidRPr="005B2F99" w:rsidRDefault="00E8770E" w:rsidP="00E8770E">
            <w:pPr>
              <w:rPr>
                <w:rFonts w:ascii="Calibri" w:eastAsia="Times New Roman" w:hAnsi="Calibri"/>
                <w:color w:val="000000"/>
                <w:sz w:val="20"/>
                <w:szCs w:val="20"/>
              </w:rPr>
            </w:pPr>
          </w:p>
        </w:tc>
      </w:tr>
      <w:tr w:rsidR="00E8770E" w:rsidRPr="00E8770E" w14:paraId="0E875012" w14:textId="77777777" w:rsidTr="005B2F99">
        <w:trPr>
          <w:cantSplit/>
          <w:trHeight w:hRule="exact" w:val="288"/>
        </w:trPr>
        <w:tc>
          <w:tcPr>
            <w:tcW w:w="3885" w:type="dxa"/>
            <w:shd w:val="clear" w:color="auto" w:fill="auto"/>
            <w:noWrap/>
            <w:vAlign w:val="center"/>
            <w:hideMark/>
          </w:tcPr>
          <w:p w14:paraId="3BAE7C52"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Property Usage</w:t>
            </w:r>
          </w:p>
        </w:tc>
        <w:tc>
          <w:tcPr>
            <w:tcW w:w="1980" w:type="dxa"/>
            <w:shd w:val="clear" w:color="auto" w:fill="auto"/>
            <w:noWrap/>
            <w:vAlign w:val="bottom"/>
            <w:hideMark/>
          </w:tcPr>
          <w:p w14:paraId="2FE42B96"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5F68D79B"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54244567" w14:textId="77777777" w:rsidR="00E8770E" w:rsidRPr="005B2F99" w:rsidRDefault="00E8770E" w:rsidP="00E8770E">
            <w:pPr>
              <w:rPr>
                <w:rFonts w:ascii="Calibri" w:eastAsia="Times New Roman" w:hAnsi="Calibri"/>
                <w:color w:val="000000"/>
                <w:sz w:val="20"/>
                <w:szCs w:val="20"/>
              </w:rPr>
            </w:pPr>
          </w:p>
        </w:tc>
      </w:tr>
      <w:tr w:rsidR="00E8770E" w:rsidRPr="00E8770E" w14:paraId="49C1DAB8" w14:textId="77777777" w:rsidTr="005B2F99">
        <w:trPr>
          <w:cantSplit/>
          <w:trHeight w:hRule="exact" w:val="288"/>
        </w:trPr>
        <w:tc>
          <w:tcPr>
            <w:tcW w:w="3885" w:type="dxa"/>
            <w:shd w:val="clear" w:color="auto" w:fill="auto"/>
            <w:noWrap/>
            <w:vAlign w:val="center"/>
            <w:hideMark/>
          </w:tcPr>
          <w:p w14:paraId="7817793C"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Loan Amount</w:t>
            </w:r>
          </w:p>
        </w:tc>
        <w:tc>
          <w:tcPr>
            <w:tcW w:w="1980" w:type="dxa"/>
            <w:shd w:val="clear" w:color="auto" w:fill="auto"/>
            <w:noWrap/>
            <w:vAlign w:val="bottom"/>
            <w:hideMark/>
          </w:tcPr>
          <w:p w14:paraId="3792E391"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1930F364" w14:textId="77777777" w:rsidR="00E8770E" w:rsidRPr="005B2F99" w:rsidRDefault="004F7B91" w:rsidP="00E8770E">
            <w:pPr>
              <w:rPr>
                <w:rFonts w:ascii="Calibri" w:eastAsia="Times New Roman" w:hAnsi="Calibri"/>
                <w:color w:val="000000"/>
                <w:sz w:val="20"/>
                <w:szCs w:val="20"/>
              </w:rPr>
            </w:pPr>
            <w:r w:rsidRPr="005B2F99">
              <w:rPr>
                <w:rFonts w:ascii="Calibri" w:eastAsia="Times New Roman" w:hAnsi="Calibri"/>
                <w:color w:val="000000"/>
                <w:sz w:val="20"/>
                <w:szCs w:val="20"/>
              </w:rPr>
              <w:t>Int</w:t>
            </w:r>
          </w:p>
        </w:tc>
        <w:tc>
          <w:tcPr>
            <w:tcW w:w="837" w:type="dxa"/>
            <w:shd w:val="clear" w:color="auto" w:fill="auto"/>
            <w:noWrap/>
            <w:vAlign w:val="bottom"/>
            <w:hideMark/>
          </w:tcPr>
          <w:p w14:paraId="05F60246" w14:textId="77777777" w:rsidR="00E8770E" w:rsidRPr="005B2F99" w:rsidRDefault="00E8770E" w:rsidP="00E8770E">
            <w:pPr>
              <w:rPr>
                <w:rFonts w:ascii="Calibri" w:eastAsia="Times New Roman" w:hAnsi="Calibri"/>
                <w:color w:val="000000"/>
                <w:sz w:val="20"/>
                <w:szCs w:val="20"/>
              </w:rPr>
            </w:pPr>
          </w:p>
        </w:tc>
      </w:tr>
      <w:tr w:rsidR="00E8770E" w:rsidRPr="00E8770E" w14:paraId="09CC5A13" w14:textId="77777777" w:rsidTr="005B2F99">
        <w:trPr>
          <w:cantSplit/>
          <w:trHeight w:hRule="exact" w:val="288"/>
        </w:trPr>
        <w:tc>
          <w:tcPr>
            <w:tcW w:w="3885" w:type="dxa"/>
            <w:shd w:val="clear" w:color="auto" w:fill="auto"/>
            <w:noWrap/>
            <w:vAlign w:val="center"/>
            <w:hideMark/>
          </w:tcPr>
          <w:p w14:paraId="2CF0B3E4"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Purchase Price</w:t>
            </w:r>
          </w:p>
        </w:tc>
        <w:tc>
          <w:tcPr>
            <w:tcW w:w="1980" w:type="dxa"/>
            <w:shd w:val="clear" w:color="auto" w:fill="auto"/>
            <w:noWrap/>
            <w:vAlign w:val="bottom"/>
            <w:hideMark/>
          </w:tcPr>
          <w:p w14:paraId="2931ECA6"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7B506655" w14:textId="77777777" w:rsidR="00E8770E" w:rsidRPr="005B2F99" w:rsidRDefault="004F7B91" w:rsidP="00E8770E">
            <w:pPr>
              <w:rPr>
                <w:rFonts w:ascii="Calibri" w:eastAsia="Times New Roman" w:hAnsi="Calibri"/>
                <w:color w:val="000000"/>
                <w:sz w:val="20"/>
                <w:szCs w:val="20"/>
              </w:rPr>
            </w:pPr>
            <w:r w:rsidRPr="005B2F99">
              <w:rPr>
                <w:rFonts w:ascii="Calibri" w:eastAsia="Times New Roman" w:hAnsi="Calibri"/>
                <w:color w:val="000000"/>
                <w:sz w:val="20"/>
                <w:szCs w:val="20"/>
              </w:rPr>
              <w:t>Int</w:t>
            </w:r>
          </w:p>
        </w:tc>
        <w:tc>
          <w:tcPr>
            <w:tcW w:w="837" w:type="dxa"/>
            <w:shd w:val="clear" w:color="auto" w:fill="auto"/>
            <w:noWrap/>
            <w:vAlign w:val="bottom"/>
            <w:hideMark/>
          </w:tcPr>
          <w:p w14:paraId="5672B666" w14:textId="77777777" w:rsidR="00E8770E" w:rsidRPr="005B2F99" w:rsidRDefault="00E8770E" w:rsidP="00E8770E">
            <w:pPr>
              <w:rPr>
                <w:rFonts w:ascii="Calibri" w:eastAsia="Times New Roman" w:hAnsi="Calibri"/>
                <w:color w:val="000000"/>
                <w:sz w:val="20"/>
                <w:szCs w:val="20"/>
              </w:rPr>
            </w:pPr>
          </w:p>
        </w:tc>
      </w:tr>
      <w:tr w:rsidR="00E8770E" w:rsidRPr="00E8770E" w14:paraId="24434F56" w14:textId="77777777" w:rsidTr="005B2F99">
        <w:trPr>
          <w:cantSplit/>
          <w:trHeight w:hRule="exact" w:val="288"/>
        </w:trPr>
        <w:tc>
          <w:tcPr>
            <w:tcW w:w="3885" w:type="dxa"/>
            <w:shd w:val="clear" w:color="auto" w:fill="auto"/>
            <w:noWrap/>
            <w:vAlign w:val="center"/>
            <w:hideMark/>
          </w:tcPr>
          <w:p w14:paraId="7FA83768"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Number of Units</w:t>
            </w:r>
          </w:p>
        </w:tc>
        <w:tc>
          <w:tcPr>
            <w:tcW w:w="1980" w:type="dxa"/>
            <w:shd w:val="clear" w:color="auto" w:fill="auto"/>
            <w:noWrap/>
            <w:vAlign w:val="bottom"/>
            <w:hideMark/>
          </w:tcPr>
          <w:p w14:paraId="73628CEF"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26C5AC47" w14:textId="77777777" w:rsidR="00E8770E" w:rsidRPr="005B2F99" w:rsidRDefault="004F7B91" w:rsidP="00E8770E">
            <w:pPr>
              <w:rPr>
                <w:rFonts w:ascii="Calibri" w:eastAsia="Times New Roman" w:hAnsi="Calibri"/>
                <w:color w:val="000000"/>
                <w:sz w:val="20"/>
                <w:szCs w:val="20"/>
              </w:rPr>
            </w:pPr>
            <w:r w:rsidRPr="005B2F99">
              <w:rPr>
                <w:rFonts w:ascii="Calibri" w:eastAsia="Times New Roman" w:hAnsi="Calibri"/>
                <w:color w:val="000000"/>
                <w:sz w:val="20"/>
                <w:szCs w:val="20"/>
              </w:rPr>
              <w:t>Int</w:t>
            </w:r>
          </w:p>
        </w:tc>
        <w:tc>
          <w:tcPr>
            <w:tcW w:w="837" w:type="dxa"/>
            <w:shd w:val="clear" w:color="auto" w:fill="auto"/>
            <w:noWrap/>
            <w:vAlign w:val="bottom"/>
            <w:hideMark/>
          </w:tcPr>
          <w:p w14:paraId="086EF896" w14:textId="77777777" w:rsidR="00E8770E" w:rsidRPr="005B2F99" w:rsidRDefault="00E8770E" w:rsidP="00E8770E">
            <w:pPr>
              <w:rPr>
                <w:rFonts w:ascii="Calibri" w:eastAsia="Times New Roman" w:hAnsi="Calibri"/>
                <w:color w:val="000000"/>
                <w:sz w:val="20"/>
                <w:szCs w:val="20"/>
              </w:rPr>
            </w:pPr>
          </w:p>
        </w:tc>
      </w:tr>
      <w:tr w:rsidR="00E8770E" w:rsidRPr="00E8770E" w14:paraId="378486E8" w14:textId="77777777" w:rsidTr="005B2F99">
        <w:trPr>
          <w:cantSplit/>
          <w:trHeight w:hRule="exact" w:val="288"/>
        </w:trPr>
        <w:tc>
          <w:tcPr>
            <w:tcW w:w="3885" w:type="dxa"/>
            <w:shd w:val="clear" w:color="auto" w:fill="auto"/>
            <w:noWrap/>
            <w:vAlign w:val="center"/>
            <w:hideMark/>
          </w:tcPr>
          <w:p w14:paraId="45475C9A"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Property Address:City</w:t>
            </w:r>
          </w:p>
        </w:tc>
        <w:tc>
          <w:tcPr>
            <w:tcW w:w="1980" w:type="dxa"/>
            <w:shd w:val="clear" w:color="auto" w:fill="auto"/>
            <w:noWrap/>
            <w:vAlign w:val="bottom"/>
            <w:hideMark/>
          </w:tcPr>
          <w:p w14:paraId="5DB848ED"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01D282CB"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03F05F4C" w14:textId="77777777" w:rsidR="00E8770E" w:rsidRPr="005B2F99" w:rsidRDefault="00E8770E" w:rsidP="00E8770E">
            <w:pPr>
              <w:rPr>
                <w:rFonts w:ascii="Calibri" w:eastAsia="Times New Roman" w:hAnsi="Calibri"/>
                <w:color w:val="000000"/>
                <w:sz w:val="20"/>
                <w:szCs w:val="20"/>
              </w:rPr>
            </w:pPr>
          </w:p>
        </w:tc>
      </w:tr>
      <w:tr w:rsidR="00E8770E" w:rsidRPr="00E8770E" w14:paraId="2FCC488E" w14:textId="77777777" w:rsidTr="005B2F99">
        <w:trPr>
          <w:cantSplit/>
          <w:trHeight w:hRule="exact" w:val="288"/>
        </w:trPr>
        <w:tc>
          <w:tcPr>
            <w:tcW w:w="3885" w:type="dxa"/>
            <w:shd w:val="clear" w:color="auto" w:fill="auto"/>
            <w:noWrap/>
            <w:vAlign w:val="center"/>
            <w:hideMark/>
          </w:tcPr>
          <w:p w14:paraId="723847C3"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Property State</w:t>
            </w:r>
          </w:p>
        </w:tc>
        <w:tc>
          <w:tcPr>
            <w:tcW w:w="1980" w:type="dxa"/>
            <w:shd w:val="clear" w:color="auto" w:fill="auto"/>
            <w:noWrap/>
            <w:vAlign w:val="bottom"/>
            <w:hideMark/>
          </w:tcPr>
          <w:p w14:paraId="7425FE6B"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709E555D"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053DD2CA" w14:textId="77777777" w:rsidR="00E8770E" w:rsidRPr="005B2F99" w:rsidRDefault="00E8770E" w:rsidP="00E8770E">
            <w:pPr>
              <w:rPr>
                <w:rFonts w:ascii="Calibri" w:eastAsia="Times New Roman" w:hAnsi="Calibri"/>
                <w:color w:val="000000"/>
                <w:sz w:val="20"/>
                <w:szCs w:val="20"/>
              </w:rPr>
            </w:pPr>
          </w:p>
        </w:tc>
      </w:tr>
      <w:tr w:rsidR="00E8770E" w:rsidRPr="00E8770E" w14:paraId="6A734790" w14:textId="77777777" w:rsidTr="005B2F99">
        <w:trPr>
          <w:cantSplit/>
          <w:trHeight w:hRule="exact" w:val="288"/>
        </w:trPr>
        <w:tc>
          <w:tcPr>
            <w:tcW w:w="3885" w:type="dxa"/>
            <w:shd w:val="clear" w:color="auto" w:fill="auto"/>
            <w:noWrap/>
            <w:vAlign w:val="center"/>
            <w:hideMark/>
          </w:tcPr>
          <w:p w14:paraId="4B0839C4"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Property zip</w:t>
            </w:r>
          </w:p>
        </w:tc>
        <w:tc>
          <w:tcPr>
            <w:tcW w:w="1980" w:type="dxa"/>
            <w:shd w:val="clear" w:color="auto" w:fill="auto"/>
            <w:noWrap/>
            <w:vAlign w:val="bottom"/>
            <w:hideMark/>
          </w:tcPr>
          <w:p w14:paraId="159CE74D"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Y</w:t>
            </w:r>
          </w:p>
        </w:tc>
        <w:tc>
          <w:tcPr>
            <w:tcW w:w="455" w:type="dxa"/>
            <w:shd w:val="clear" w:color="auto" w:fill="auto"/>
            <w:noWrap/>
            <w:vAlign w:val="bottom"/>
            <w:hideMark/>
          </w:tcPr>
          <w:p w14:paraId="3F62394F" w14:textId="77777777" w:rsidR="00E8770E" w:rsidRPr="005B2F99" w:rsidRDefault="004F7B91"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363D585A" w14:textId="77777777" w:rsidR="00E8770E" w:rsidRPr="005B2F99" w:rsidRDefault="00E8770E" w:rsidP="00E8770E">
            <w:pPr>
              <w:rPr>
                <w:rFonts w:ascii="Calibri" w:eastAsia="Times New Roman" w:hAnsi="Calibri"/>
                <w:color w:val="000000"/>
                <w:sz w:val="20"/>
                <w:szCs w:val="20"/>
              </w:rPr>
            </w:pPr>
          </w:p>
        </w:tc>
      </w:tr>
      <w:tr w:rsidR="00E8770E" w:rsidRPr="00E8770E" w14:paraId="74BFF7AF" w14:textId="77777777" w:rsidTr="005B2F99">
        <w:trPr>
          <w:cantSplit/>
          <w:trHeight w:hRule="exact" w:val="288"/>
        </w:trPr>
        <w:tc>
          <w:tcPr>
            <w:tcW w:w="3885" w:type="dxa"/>
            <w:shd w:val="clear" w:color="auto" w:fill="auto"/>
            <w:noWrap/>
            <w:vAlign w:val="center"/>
            <w:hideMark/>
          </w:tcPr>
          <w:p w14:paraId="638D5B78"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Sex</w:t>
            </w:r>
          </w:p>
        </w:tc>
        <w:tc>
          <w:tcPr>
            <w:tcW w:w="1980" w:type="dxa"/>
            <w:shd w:val="clear" w:color="auto" w:fill="auto"/>
            <w:noWrap/>
            <w:vAlign w:val="bottom"/>
            <w:hideMark/>
          </w:tcPr>
          <w:p w14:paraId="40FAE39C"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N</w:t>
            </w:r>
          </w:p>
        </w:tc>
        <w:tc>
          <w:tcPr>
            <w:tcW w:w="455" w:type="dxa"/>
            <w:shd w:val="clear" w:color="auto" w:fill="auto"/>
            <w:noWrap/>
            <w:vAlign w:val="bottom"/>
            <w:hideMark/>
          </w:tcPr>
          <w:p w14:paraId="73FAA96A"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72424E3A" w14:textId="77777777" w:rsidR="00E8770E" w:rsidRPr="005B2F99" w:rsidRDefault="00E8770E" w:rsidP="00E8770E">
            <w:pPr>
              <w:rPr>
                <w:rFonts w:ascii="Calibri" w:eastAsia="Times New Roman" w:hAnsi="Calibri"/>
                <w:color w:val="000000"/>
                <w:sz w:val="20"/>
                <w:szCs w:val="20"/>
              </w:rPr>
            </w:pPr>
          </w:p>
        </w:tc>
      </w:tr>
      <w:tr w:rsidR="00E8770E" w:rsidRPr="00E8770E" w14:paraId="66EAA395" w14:textId="77777777" w:rsidTr="005B2F99">
        <w:trPr>
          <w:cantSplit/>
          <w:trHeight w:hRule="exact" w:val="288"/>
        </w:trPr>
        <w:tc>
          <w:tcPr>
            <w:tcW w:w="3885" w:type="dxa"/>
            <w:shd w:val="clear" w:color="auto" w:fill="auto"/>
            <w:noWrap/>
            <w:vAlign w:val="center"/>
            <w:hideMark/>
          </w:tcPr>
          <w:p w14:paraId="038DF515"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Ethnicity</w:t>
            </w:r>
          </w:p>
        </w:tc>
        <w:tc>
          <w:tcPr>
            <w:tcW w:w="1980" w:type="dxa"/>
            <w:shd w:val="clear" w:color="auto" w:fill="auto"/>
            <w:noWrap/>
            <w:vAlign w:val="bottom"/>
            <w:hideMark/>
          </w:tcPr>
          <w:p w14:paraId="77FFC785"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N</w:t>
            </w:r>
          </w:p>
        </w:tc>
        <w:tc>
          <w:tcPr>
            <w:tcW w:w="455" w:type="dxa"/>
            <w:shd w:val="clear" w:color="auto" w:fill="auto"/>
            <w:noWrap/>
            <w:vAlign w:val="bottom"/>
            <w:hideMark/>
          </w:tcPr>
          <w:p w14:paraId="2A962F8E"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5EAB2656" w14:textId="77777777" w:rsidR="00E8770E" w:rsidRPr="005B2F99" w:rsidRDefault="00E8770E" w:rsidP="00E8770E">
            <w:pPr>
              <w:rPr>
                <w:rFonts w:ascii="Calibri" w:eastAsia="Times New Roman" w:hAnsi="Calibri"/>
                <w:color w:val="000000"/>
                <w:sz w:val="20"/>
                <w:szCs w:val="20"/>
              </w:rPr>
            </w:pPr>
          </w:p>
        </w:tc>
      </w:tr>
      <w:tr w:rsidR="00E8770E" w:rsidRPr="00E8770E" w14:paraId="3A8799DA" w14:textId="77777777" w:rsidTr="005B2F99">
        <w:trPr>
          <w:cantSplit/>
          <w:trHeight w:hRule="exact" w:val="288"/>
        </w:trPr>
        <w:tc>
          <w:tcPr>
            <w:tcW w:w="3885" w:type="dxa"/>
            <w:shd w:val="clear" w:color="auto" w:fill="auto"/>
            <w:noWrap/>
            <w:vAlign w:val="center"/>
            <w:hideMark/>
          </w:tcPr>
          <w:p w14:paraId="52926C03" w14:textId="77777777" w:rsidR="00E8770E" w:rsidRPr="005B2F99" w:rsidRDefault="00E8770E" w:rsidP="005B2F99">
            <w:pPr>
              <w:ind w:firstLineChars="100" w:firstLine="200"/>
              <w:rPr>
                <w:rFonts w:eastAsia="Times New Roman"/>
                <w:color w:val="000000"/>
                <w:sz w:val="20"/>
                <w:szCs w:val="20"/>
              </w:rPr>
            </w:pPr>
            <w:r w:rsidRPr="005B2F99">
              <w:rPr>
                <w:rFonts w:eastAsia="Times New Roman"/>
                <w:color w:val="000000"/>
                <w:sz w:val="20"/>
                <w:szCs w:val="20"/>
              </w:rPr>
              <w:t>Race</w:t>
            </w:r>
          </w:p>
        </w:tc>
        <w:tc>
          <w:tcPr>
            <w:tcW w:w="1980" w:type="dxa"/>
            <w:shd w:val="clear" w:color="auto" w:fill="auto"/>
            <w:noWrap/>
            <w:vAlign w:val="bottom"/>
            <w:hideMark/>
          </w:tcPr>
          <w:p w14:paraId="5646839C"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N</w:t>
            </w:r>
          </w:p>
        </w:tc>
        <w:tc>
          <w:tcPr>
            <w:tcW w:w="455" w:type="dxa"/>
            <w:shd w:val="clear" w:color="auto" w:fill="auto"/>
            <w:noWrap/>
            <w:vAlign w:val="bottom"/>
            <w:hideMark/>
          </w:tcPr>
          <w:p w14:paraId="6A33CD50" w14:textId="77777777" w:rsidR="00E8770E" w:rsidRPr="005B2F99" w:rsidRDefault="00E8770E" w:rsidP="00E8770E">
            <w:pPr>
              <w:rPr>
                <w:rFonts w:ascii="Calibri" w:eastAsia="Times New Roman" w:hAnsi="Calibri"/>
                <w:color w:val="000000"/>
                <w:sz w:val="20"/>
                <w:szCs w:val="20"/>
              </w:rPr>
            </w:pPr>
            <w:r w:rsidRPr="005B2F99">
              <w:rPr>
                <w:rFonts w:ascii="Calibri" w:eastAsia="Times New Roman" w:hAnsi="Calibri"/>
                <w:color w:val="000000"/>
                <w:sz w:val="20"/>
                <w:szCs w:val="20"/>
              </w:rPr>
              <w:t>Varchar</w:t>
            </w:r>
          </w:p>
        </w:tc>
        <w:tc>
          <w:tcPr>
            <w:tcW w:w="837" w:type="dxa"/>
            <w:shd w:val="clear" w:color="auto" w:fill="auto"/>
            <w:noWrap/>
            <w:vAlign w:val="bottom"/>
            <w:hideMark/>
          </w:tcPr>
          <w:p w14:paraId="60586781" w14:textId="77777777" w:rsidR="00E8770E" w:rsidRPr="005B2F99" w:rsidRDefault="00E8770E" w:rsidP="00E8770E">
            <w:pPr>
              <w:rPr>
                <w:rFonts w:ascii="Calibri" w:eastAsia="Times New Roman" w:hAnsi="Calibri"/>
                <w:color w:val="000000"/>
                <w:sz w:val="20"/>
                <w:szCs w:val="20"/>
              </w:rPr>
            </w:pPr>
          </w:p>
        </w:tc>
      </w:tr>
    </w:tbl>
    <w:p w14:paraId="7F261FCD" w14:textId="77777777" w:rsidR="00EB7EDD" w:rsidRDefault="004F42C1" w:rsidP="00EB7EDD">
      <w:pPr>
        <w:pStyle w:val="Heading1"/>
      </w:pPr>
      <w:bookmarkStart w:id="19" w:name="_Toc436286646"/>
      <w:r>
        <w:lastRenderedPageBreak/>
        <w:t xml:space="preserve">Appendix 2: </w:t>
      </w:r>
      <w:r w:rsidR="00EB7EDD">
        <w:t>Questions</w:t>
      </w:r>
      <w:r w:rsidR="004A22EB">
        <w:t xml:space="preserve"> to explore </w:t>
      </w:r>
      <w:r>
        <w:t>as you do the project</w:t>
      </w:r>
      <w:bookmarkEnd w:id="19"/>
    </w:p>
    <w:p w14:paraId="749EF2FB" w14:textId="728CE029" w:rsidR="004A22EB" w:rsidRDefault="007947AD" w:rsidP="00DB2F13">
      <w:pPr>
        <w:pStyle w:val="Heading3"/>
      </w:pPr>
      <w:bookmarkStart w:id="20" w:name="_Toc436286647"/>
      <w:r>
        <w:t xml:space="preserve">R1:SP1: </w:t>
      </w:r>
      <w:r w:rsidR="004A22EB">
        <w:t>Story 1:</w:t>
      </w:r>
      <w:bookmarkEnd w:id="20"/>
    </w:p>
    <w:p w14:paraId="10DC7C99" w14:textId="77777777" w:rsidR="004A22EB" w:rsidRDefault="004A22EB" w:rsidP="004A22EB">
      <w:pPr>
        <w:pStyle w:val="ListParagraph"/>
        <w:numPr>
          <w:ilvl w:val="0"/>
          <w:numId w:val="3"/>
        </w:numPr>
      </w:pPr>
      <w:r>
        <w:t xml:space="preserve">What are various types of sources that you worked with? What is the difference between the sources? What are the issues that you encounter when you work different sources? </w:t>
      </w:r>
    </w:p>
    <w:p w14:paraId="75A4C555" w14:textId="77777777" w:rsidR="004A22EB" w:rsidRDefault="004A22EB" w:rsidP="004A22EB">
      <w:pPr>
        <w:pStyle w:val="ListParagraph"/>
        <w:numPr>
          <w:ilvl w:val="0"/>
          <w:numId w:val="3"/>
        </w:numPr>
      </w:pPr>
      <w:r>
        <w:t>What is the frequency of your source files?</w:t>
      </w:r>
    </w:p>
    <w:p w14:paraId="4D334038" w14:textId="77777777" w:rsidR="004A22EB" w:rsidRDefault="004A22EB" w:rsidP="004A22EB">
      <w:pPr>
        <w:pStyle w:val="ListParagraph"/>
        <w:numPr>
          <w:ilvl w:val="0"/>
          <w:numId w:val="3"/>
        </w:numPr>
      </w:pPr>
      <w:r>
        <w:t>Have you designed a database? Explain the design of your database.</w:t>
      </w:r>
    </w:p>
    <w:p w14:paraId="42338560" w14:textId="77777777" w:rsidR="004A22EB" w:rsidRDefault="004A22EB" w:rsidP="004A22EB">
      <w:pPr>
        <w:pStyle w:val="ListParagraph"/>
        <w:numPr>
          <w:ilvl w:val="0"/>
          <w:numId w:val="3"/>
        </w:numPr>
      </w:pPr>
      <w:r>
        <w:t>What is a parent table and what is a child table?</w:t>
      </w:r>
    </w:p>
    <w:p w14:paraId="4D909655" w14:textId="77777777" w:rsidR="004A22EB" w:rsidRDefault="004A22EB" w:rsidP="004A22EB">
      <w:pPr>
        <w:pStyle w:val="ListParagraph"/>
        <w:numPr>
          <w:ilvl w:val="0"/>
          <w:numId w:val="3"/>
        </w:numPr>
      </w:pPr>
      <w:r>
        <w:t>What is data dictionary?</w:t>
      </w:r>
    </w:p>
    <w:p w14:paraId="3EE40848" w14:textId="77777777" w:rsidR="004A22EB" w:rsidRDefault="004A22EB" w:rsidP="004A22EB">
      <w:pPr>
        <w:pStyle w:val="ListParagraph"/>
        <w:numPr>
          <w:ilvl w:val="0"/>
          <w:numId w:val="3"/>
        </w:numPr>
      </w:pPr>
      <w:r>
        <w:t>How do you get requirements for ETL projects?</w:t>
      </w:r>
    </w:p>
    <w:p w14:paraId="4D1E7DFC" w14:textId="77777777" w:rsidR="00EB7EDD" w:rsidRDefault="004A22EB" w:rsidP="00EB7EDD">
      <w:pPr>
        <w:pStyle w:val="ListParagraph"/>
        <w:numPr>
          <w:ilvl w:val="0"/>
          <w:numId w:val="3"/>
        </w:numPr>
      </w:pPr>
      <w:r>
        <w:t>If there is no business analyst, how do you get the requirement? What is metadata?</w:t>
      </w:r>
    </w:p>
    <w:p w14:paraId="25D3FF7F" w14:textId="279572FD" w:rsidR="004A22EB" w:rsidRPr="00E060CD" w:rsidRDefault="007947AD" w:rsidP="004A22EB">
      <w:pPr>
        <w:pStyle w:val="Heading3"/>
      </w:pPr>
      <w:bookmarkStart w:id="21" w:name="_Toc436286648"/>
      <w:r>
        <w:t xml:space="preserve">R1:SP2: </w:t>
      </w:r>
      <w:r w:rsidR="004A22EB">
        <w:t>Story 2:</w:t>
      </w:r>
      <w:bookmarkEnd w:id="21"/>
    </w:p>
    <w:p w14:paraId="50FD6189" w14:textId="77777777" w:rsidR="004A22EB" w:rsidRDefault="004A22EB" w:rsidP="004A22EB">
      <w:pPr>
        <w:pStyle w:val="ListParagraph"/>
        <w:numPr>
          <w:ilvl w:val="0"/>
          <w:numId w:val="4"/>
        </w:numPr>
      </w:pPr>
      <w:r>
        <w:t>How do you load multiple excel files?</w:t>
      </w:r>
    </w:p>
    <w:p w14:paraId="239399AA" w14:textId="77777777" w:rsidR="004A22EB" w:rsidRDefault="004A22EB" w:rsidP="004A22EB">
      <w:pPr>
        <w:pStyle w:val="ListParagraph"/>
        <w:numPr>
          <w:ilvl w:val="0"/>
          <w:numId w:val="4"/>
        </w:numPr>
      </w:pPr>
      <w:r>
        <w:t>What is ftp task? How do you use ftp task?</w:t>
      </w:r>
    </w:p>
    <w:p w14:paraId="707AE0E0" w14:textId="77777777" w:rsidR="004A22EB" w:rsidRDefault="004A22EB" w:rsidP="004A22EB">
      <w:pPr>
        <w:pStyle w:val="ListParagraph"/>
        <w:numPr>
          <w:ilvl w:val="0"/>
          <w:numId w:val="4"/>
        </w:numPr>
      </w:pPr>
      <w:r>
        <w:t xml:space="preserve">What is control flow? </w:t>
      </w:r>
    </w:p>
    <w:p w14:paraId="3511F493" w14:textId="77777777" w:rsidR="004A22EB" w:rsidRDefault="004A22EB" w:rsidP="004A22EB">
      <w:pPr>
        <w:pStyle w:val="ListParagraph"/>
        <w:numPr>
          <w:ilvl w:val="0"/>
          <w:numId w:val="4"/>
        </w:numPr>
      </w:pPr>
      <w:r>
        <w:t>Explain for-each look container step-by-step.</w:t>
      </w:r>
    </w:p>
    <w:p w14:paraId="0CE08758" w14:textId="77777777" w:rsidR="004A22EB" w:rsidRDefault="004A22EB" w:rsidP="004A22EB">
      <w:pPr>
        <w:pStyle w:val="ListParagraph"/>
        <w:numPr>
          <w:ilvl w:val="0"/>
          <w:numId w:val="4"/>
        </w:numPr>
      </w:pPr>
      <w:r>
        <w:t xml:space="preserve">What is a variable? </w:t>
      </w:r>
    </w:p>
    <w:p w14:paraId="1CB4E994" w14:textId="77777777" w:rsidR="004A22EB" w:rsidRDefault="004A22EB" w:rsidP="004A22EB">
      <w:pPr>
        <w:pStyle w:val="ListParagraph"/>
        <w:numPr>
          <w:ilvl w:val="0"/>
          <w:numId w:val="4"/>
        </w:numPr>
      </w:pPr>
      <w:r>
        <w:t>What is text qualifier?</w:t>
      </w:r>
    </w:p>
    <w:p w14:paraId="6371857E" w14:textId="77777777" w:rsidR="004A22EB" w:rsidRDefault="004A22EB" w:rsidP="004A22EB">
      <w:pPr>
        <w:pStyle w:val="ListParagraph"/>
        <w:numPr>
          <w:ilvl w:val="0"/>
          <w:numId w:val="4"/>
        </w:numPr>
      </w:pPr>
      <w:r>
        <w:t>How do you eliminate header rows in flat file?</w:t>
      </w:r>
    </w:p>
    <w:p w14:paraId="151B0B7E" w14:textId="77777777" w:rsidR="004A22EB" w:rsidRDefault="004A22EB" w:rsidP="004A22EB">
      <w:pPr>
        <w:pStyle w:val="ListParagraph"/>
        <w:numPr>
          <w:ilvl w:val="0"/>
          <w:numId w:val="4"/>
        </w:numPr>
      </w:pPr>
      <w:r>
        <w:t>What is an expression in SSIS?</w:t>
      </w:r>
    </w:p>
    <w:p w14:paraId="499496A6" w14:textId="77777777" w:rsidR="004A22EB" w:rsidRDefault="004A22EB" w:rsidP="004A22EB">
      <w:pPr>
        <w:pStyle w:val="ListParagraph"/>
        <w:numPr>
          <w:ilvl w:val="0"/>
          <w:numId w:val="4"/>
        </w:numPr>
      </w:pPr>
      <w:r>
        <w:t>How do dynamically load files in SSIS?</w:t>
      </w:r>
    </w:p>
    <w:p w14:paraId="646428C8" w14:textId="77777777" w:rsidR="004A22EB" w:rsidRDefault="004A22EB" w:rsidP="004A22EB">
      <w:pPr>
        <w:pStyle w:val="ListParagraph"/>
        <w:numPr>
          <w:ilvl w:val="0"/>
          <w:numId w:val="4"/>
        </w:numPr>
      </w:pPr>
      <w:r>
        <w:t>How do you set the connection string dynamically for excel files or flat files?</w:t>
      </w:r>
    </w:p>
    <w:p w14:paraId="717D6F9F" w14:textId="77777777" w:rsidR="004A22EB" w:rsidRDefault="004A22EB" w:rsidP="004A22EB">
      <w:pPr>
        <w:pStyle w:val="ListParagraph"/>
        <w:numPr>
          <w:ilvl w:val="0"/>
          <w:numId w:val="4"/>
        </w:numPr>
      </w:pPr>
      <w:r>
        <w:t>Give me an example for script component / script task?</w:t>
      </w:r>
    </w:p>
    <w:p w14:paraId="74302756" w14:textId="77777777" w:rsidR="004A22EB" w:rsidRDefault="004A22EB" w:rsidP="004A22EB">
      <w:pPr>
        <w:pStyle w:val="ListParagraph"/>
        <w:numPr>
          <w:ilvl w:val="0"/>
          <w:numId w:val="4"/>
        </w:numPr>
      </w:pPr>
      <w:r>
        <w:t xml:space="preserve">What is XML? </w:t>
      </w:r>
    </w:p>
    <w:p w14:paraId="766202C1" w14:textId="77777777" w:rsidR="004A22EB" w:rsidRDefault="004A22EB" w:rsidP="004A22EB">
      <w:pPr>
        <w:pStyle w:val="ListParagraph"/>
        <w:numPr>
          <w:ilvl w:val="0"/>
          <w:numId w:val="4"/>
        </w:numPr>
      </w:pPr>
      <w:r>
        <w:t xml:space="preserve">What is XSD? </w:t>
      </w:r>
    </w:p>
    <w:p w14:paraId="29109156" w14:textId="77777777" w:rsidR="004A22EB" w:rsidRDefault="004A22EB" w:rsidP="004A22EB">
      <w:pPr>
        <w:pStyle w:val="ListParagraph"/>
        <w:numPr>
          <w:ilvl w:val="0"/>
          <w:numId w:val="4"/>
        </w:numPr>
      </w:pPr>
      <w:r>
        <w:t>What is XSLT?</w:t>
      </w:r>
    </w:p>
    <w:p w14:paraId="7BA46761" w14:textId="77777777" w:rsidR="004A22EB" w:rsidRDefault="004A22EB" w:rsidP="004A22EB">
      <w:pPr>
        <w:pStyle w:val="ListParagraph"/>
        <w:numPr>
          <w:ilvl w:val="0"/>
          <w:numId w:val="4"/>
        </w:numPr>
      </w:pPr>
      <w:r>
        <w:t xml:space="preserve">How do you load XML files? </w:t>
      </w:r>
    </w:p>
    <w:p w14:paraId="6D1EFDF4" w14:textId="77777777" w:rsidR="004A22EB" w:rsidRDefault="004A22EB" w:rsidP="004A22EB">
      <w:pPr>
        <w:pStyle w:val="ListParagraph"/>
        <w:numPr>
          <w:ilvl w:val="0"/>
          <w:numId w:val="4"/>
        </w:numPr>
      </w:pPr>
      <w:r>
        <w:t>How do you validate XML file if the columns are different?</w:t>
      </w:r>
    </w:p>
    <w:p w14:paraId="59017472" w14:textId="77777777" w:rsidR="004A22EB" w:rsidRDefault="004A22EB" w:rsidP="004A22EB">
      <w:pPr>
        <w:pStyle w:val="ListParagraph"/>
        <w:numPr>
          <w:ilvl w:val="0"/>
          <w:numId w:val="4"/>
        </w:numPr>
      </w:pPr>
      <w:r>
        <w:t>What is a web service?</w:t>
      </w:r>
    </w:p>
    <w:p w14:paraId="27DD2E87" w14:textId="77777777" w:rsidR="004A22EB" w:rsidRDefault="004A22EB" w:rsidP="004A22EB">
      <w:pPr>
        <w:pStyle w:val="ListParagraph"/>
        <w:numPr>
          <w:ilvl w:val="0"/>
          <w:numId w:val="4"/>
        </w:numPr>
      </w:pPr>
      <w:r>
        <w:t>How do you read web services from SSIS?</w:t>
      </w:r>
    </w:p>
    <w:p w14:paraId="6B4EC735" w14:textId="77777777" w:rsidR="004A22EB" w:rsidRDefault="004A22EB" w:rsidP="004A22EB">
      <w:pPr>
        <w:pStyle w:val="ListParagraph"/>
        <w:numPr>
          <w:ilvl w:val="0"/>
          <w:numId w:val="4"/>
        </w:numPr>
      </w:pPr>
      <w:r>
        <w:t>How do you move the files from input to archive?</w:t>
      </w:r>
    </w:p>
    <w:p w14:paraId="483D381C" w14:textId="77777777" w:rsidR="004A22EB" w:rsidRDefault="004A22EB" w:rsidP="004A22EB">
      <w:pPr>
        <w:pStyle w:val="ListParagraph"/>
        <w:numPr>
          <w:ilvl w:val="0"/>
          <w:numId w:val="4"/>
        </w:numPr>
      </w:pPr>
      <w:r>
        <w:t>When do you use OLEDB? When do you use Native SQL provider?</w:t>
      </w:r>
    </w:p>
    <w:p w14:paraId="6F9E6DC0" w14:textId="77777777" w:rsidR="004A22EB" w:rsidRDefault="004A22EB" w:rsidP="004A22EB">
      <w:pPr>
        <w:pStyle w:val="ListParagraph"/>
        <w:numPr>
          <w:ilvl w:val="0"/>
          <w:numId w:val="4"/>
        </w:numPr>
      </w:pPr>
      <w:r>
        <w:t>What is an Unicode datatype?</w:t>
      </w:r>
    </w:p>
    <w:p w14:paraId="2BE547F3" w14:textId="77777777" w:rsidR="00514043" w:rsidRDefault="004A22EB" w:rsidP="00514043">
      <w:pPr>
        <w:pStyle w:val="ListParagraph"/>
        <w:numPr>
          <w:ilvl w:val="0"/>
          <w:numId w:val="4"/>
        </w:numPr>
      </w:pPr>
      <w:r>
        <w:t>How do you convert Unicode to non-unicode datatype?</w:t>
      </w:r>
    </w:p>
    <w:p w14:paraId="16061005" w14:textId="77777777" w:rsidR="00514043" w:rsidRDefault="004A22EB" w:rsidP="00514043">
      <w:pPr>
        <w:pStyle w:val="ListParagraph"/>
        <w:numPr>
          <w:ilvl w:val="0"/>
          <w:numId w:val="4"/>
        </w:numPr>
      </w:pPr>
      <w:r>
        <w:t>What is bulk insert task?</w:t>
      </w:r>
      <w:r w:rsidR="00514043">
        <w:t xml:space="preserve"> </w:t>
      </w:r>
    </w:p>
    <w:p w14:paraId="01A14206" w14:textId="53222AAF" w:rsidR="0058324F" w:rsidRPr="00E060CD" w:rsidRDefault="007947AD" w:rsidP="00DB2F13">
      <w:pPr>
        <w:pStyle w:val="Heading3"/>
      </w:pPr>
      <w:bookmarkStart w:id="22" w:name="_Toc436286649"/>
      <w:r>
        <w:t xml:space="preserve">R1:SP2: </w:t>
      </w:r>
      <w:r w:rsidR="00514043">
        <w:t>S</w:t>
      </w:r>
      <w:r w:rsidR="0058324F">
        <w:t>tory 3:</w:t>
      </w:r>
      <w:bookmarkEnd w:id="22"/>
    </w:p>
    <w:p w14:paraId="226E881E" w14:textId="77777777" w:rsidR="0058324F" w:rsidRDefault="0058324F" w:rsidP="0058324F">
      <w:pPr>
        <w:pStyle w:val="ListParagraph"/>
        <w:numPr>
          <w:ilvl w:val="0"/>
          <w:numId w:val="4"/>
        </w:numPr>
      </w:pPr>
      <w:r>
        <w:t xml:space="preserve">What are the destinations that you used? </w:t>
      </w:r>
    </w:p>
    <w:p w14:paraId="0568B9A0" w14:textId="77777777" w:rsidR="0058324F" w:rsidRDefault="0058324F" w:rsidP="0058324F">
      <w:pPr>
        <w:pStyle w:val="ListParagraph"/>
        <w:numPr>
          <w:ilvl w:val="0"/>
          <w:numId w:val="4"/>
        </w:numPr>
      </w:pPr>
      <w:r>
        <w:t>While loading data, if the column metadata changes what do you do? (refresh metadata)</w:t>
      </w:r>
    </w:p>
    <w:p w14:paraId="1DA5DC1F" w14:textId="77777777" w:rsidR="0058324F" w:rsidRDefault="0058324F" w:rsidP="0058324F">
      <w:pPr>
        <w:pStyle w:val="ListParagraph"/>
        <w:numPr>
          <w:ilvl w:val="0"/>
          <w:numId w:val="4"/>
        </w:numPr>
      </w:pPr>
      <w:r>
        <w:t>What is table lock option? When do you use it?</w:t>
      </w:r>
    </w:p>
    <w:p w14:paraId="7EFA5ACD" w14:textId="77777777" w:rsidR="0058324F" w:rsidRDefault="0058324F" w:rsidP="0058324F">
      <w:pPr>
        <w:pStyle w:val="ListParagraph"/>
        <w:numPr>
          <w:ilvl w:val="0"/>
          <w:numId w:val="4"/>
        </w:numPr>
      </w:pPr>
      <w:r>
        <w:t>Name few staging tables in your application?</w:t>
      </w:r>
    </w:p>
    <w:p w14:paraId="657A623E" w14:textId="77777777" w:rsidR="0058324F" w:rsidRDefault="0058324F" w:rsidP="0058324F">
      <w:pPr>
        <w:pStyle w:val="ListParagraph"/>
        <w:numPr>
          <w:ilvl w:val="0"/>
          <w:numId w:val="4"/>
        </w:numPr>
      </w:pPr>
      <w:r>
        <w:t>What is referential integrity?</w:t>
      </w:r>
    </w:p>
    <w:p w14:paraId="2317DF2F" w14:textId="77777777" w:rsidR="0058324F" w:rsidRDefault="0058324F" w:rsidP="0058324F">
      <w:pPr>
        <w:pStyle w:val="ListParagraph"/>
        <w:numPr>
          <w:ilvl w:val="0"/>
          <w:numId w:val="4"/>
        </w:numPr>
      </w:pPr>
      <w:r>
        <w:t>If you are loading huge amount of data, what are various ways to handle performance bottlenecks?</w:t>
      </w:r>
    </w:p>
    <w:p w14:paraId="65D9CECF" w14:textId="77777777" w:rsidR="0058324F" w:rsidRDefault="0058324F" w:rsidP="0058324F">
      <w:pPr>
        <w:pStyle w:val="ListParagraph"/>
        <w:numPr>
          <w:ilvl w:val="0"/>
          <w:numId w:val="4"/>
        </w:numPr>
      </w:pPr>
      <w:r>
        <w:lastRenderedPageBreak/>
        <w:t>How do you performance tuning in SSIS?</w:t>
      </w:r>
    </w:p>
    <w:p w14:paraId="6FDFD900" w14:textId="77777777" w:rsidR="0058324F" w:rsidRDefault="0058324F" w:rsidP="0058324F">
      <w:pPr>
        <w:pStyle w:val="ListParagraph"/>
        <w:numPr>
          <w:ilvl w:val="0"/>
          <w:numId w:val="4"/>
        </w:numPr>
      </w:pPr>
      <w:r>
        <w:t>What is check point? When do you use it?</w:t>
      </w:r>
    </w:p>
    <w:p w14:paraId="7994D43A" w14:textId="77777777" w:rsidR="0058324F" w:rsidRDefault="0058324F" w:rsidP="0058324F">
      <w:pPr>
        <w:pStyle w:val="ListParagraph"/>
        <w:numPr>
          <w:ilvl w:val="0"/>
          <w:numId w:val="4"/>
        </w:numPr>
      </w:pPr>
      <w:r>
        <w:t>Can you use check points in dataflow task?</w:t>
      </w:r>
    </w:p>
    <w:p w14:paraId="5D9E9F64" w14:textId="77777777" w:rsidR="0058324F" w:rsidRDefault="0058324F" w:rsidP="0058324F">
      <w:pPr>
        <w:pStyle w:val="ListParagraph"/>
        <w:numPr>
          <w:ilvl w:val="0"/>
          <w:numId w:val="4"/>
        </w:numPr>
      </w:pPr>
      <w:r>
        <w:t>What is the size of the data that you worked on?</w:t>
      </w:r>
    </w:p>
    <w:p w14:paraId="2955B5F1" w14:textId="77777777" w:rsidR="0058324F" w:rsidRDefault="0058324F" w:rsidP="0058324F">
      <w:pPr>
        <w:pStyle w:val="ListParagraph"/>
        <w:numPr>
          <w:ilvl w:val="0"/>
          <w:numId w:val="4"/>
        </w:numPr>
      </w:pPr>
      <w:r>
        <w:t>At what time did you run the utilities packages in your previous project?</w:t>
      </w:r>
    </w:p>
    <w:p w14:paraId="5831A6A1" w14:textId="0D5AAE42" w:rsidR="00514043" w:rsidRPr="00E060CD" w:rsidRDefault="007947AD" w:rsidP="00DB2F13">
      <w:pPr>
        <w:pStyle w:val="Heading3"/>
      </w:pPr>
      <w:bookmarkStart w:id="23" w:name="_Toc436286650"/>
      <w:r>
        <w:t xml:space="preserve">R1:SP3: </w:t>
      </w:r>
      <w:r w:rsidR="00514043">
        <w:t>Story 4:</w:t>
      </w:r>
      <w:bookmarkEnd w:id="23"/>
    </w:p>
    <w:p w14:paraId="03D264A7" w14:textId="77777777" w:rsidR="00514043" w:rsidRDefault="00514043" w:rsidP="00514043">
      <w:pPr>
        <w:pStyle w:val="ListParagraph"/>
        <w:numPr>
          <w:ilvl w:val="0"/>
          <w:numId w:val="4"/>
        </w:numPr>
      </w:pPr>
      <w:r>
        <w:t>How do you validate the data?</w:t>
      </w:r>
    </w:p>
    <w:p w14:paraId="396C1F4E" w14:textId="77777777" w:rsidR="00514043" w:rsidRDefault="00514043" w:rsidP="00514043">
      <w:pPr>
        <w:pStyle w:val="ListParagraph"/>
        <w:numPr>
          <w:ilvl w:val="0"/>
          <w:numId w:val="4"/>
        </w:numPr>
      </w:pPr>
      <w:r>
        <w:t>How did you implement error handling in your project?</w:t>
      </w:r>
    </w:p>
    <w:p w14:paraId="03F9B580" w14:textId="77777777" w:rsidR="00514043" w:rsidRDefault="00514043" w:rsidP="00514043">
      <w:pPr>
        <w:pStyle w:val="ListParagraph"/>
        <w:numPr>
          <w:ilvl w:val="0"/>
          <w:numId w:val="4"/>
        </w:numPr>
      </w:pPr>
      <w:r>
        <w:t>Name few data conversions you have done in SSIS.</w:t>
      </w:r>
    </w:p>
    <w:p w14:paraId="1DB4B1E4" w14:textId="77777777" w:rsidR="00514043" w:rsidRDefault="00514043" w:rsidP="00514043">
      <w:pPr>
        <w:pStyle w:val="ListParagraph"/>
        <w:numPr>
          <w:ilvl w:val="0"/>
          <w:numId w:val="4"/>
        </w:numPr>
      </w:pPr>
      <w:r>
        <w:t>What does the derived column do?</w:t>
      </w:r>
    </w:p>
    <w:p w14:paraId="381928C2" w14:textId="77777777" w:rsidR="00514043" w:rsidRDefault="00514043" w:rsidP="00514043">
      <w:pPr>
        <w:pStyle w:val="ListParagraph"/>
        <w:numPr>
          <w:ilvl w:val="0"/>
          <w:numId w:val="4"/>
        </w:numPr>
      </w:pPr>
      <w:r>
        <w:t>What is conditional split?</w:t>
      </w:r>
    </w:p>
    <w:p w14:paraId="383D6568" w14:textId="77777777" w:rsidR="00514043" w:rsidRDefault="00514043" w:rsidP="00514043">
      <w:pPr>
        <w:pStyle w:val="ListParagraph"/>
        <w:numPr>
          <w:ilvl w:val="0"/>
          <w:numId w:val="4"/>
        </w:numPr>
      </w:pPr>
      <w:r>
        <w:t>What is multicast, merge join?</w:t>
      </w:r>
    </w:p>
    <w:p w14:paraId="266812D6" w14:textId="77777777" w:rsidR="00514043" w:rsidRDefault="00514043" w:rsidP="00514043">
      <w:pPr>
        <w:pStyle w:val="ListParagraph"/>
        <w:numPr>
          <w:ilvl w:val="0"/>
          <w:numId w:val="4"/>
        </w:numPr>
      </w:pPr>
      <w:r>
        <w:t>What is the difference between merge in SSIS and SQL?</w:t>
      </w:r>
    </w:p>
    <w:p w14:paraId="01A75D3C" w14:textId="77777777" w:rsidR="00514043" w:rsidRDefault="00514043" w:rsidP="00514043">
      <w:pPr>
        <w:pStyle w:val="ListParagraph"/>
        <w:numPr>
          <w:ilvl w:val="0"/>
          <w:numId w:val="4"/>
        </w:numPr>
      </w:pPr>
      <w:r>
        <w:t>How do you parse the null and bad data in SSIS?</w:t>
      </w:r>
    </w:p>
    <w:p w14:paraId="0CB070D6" w14:textId="77777777" w:rsidR="00514043" w:rsidRDefault="00514043" w:rsidP="00514043">
      <w:pPr>
        <w:pStyle w:val="ListParagraph"/>
        <w:numPr>
          <w:ilvl w:val="0"/>
          <w:numId w:val="4"/>
        </w:numPr>
      </w:pPr>
      <w:r>
        <w:t>How do you debug data flow?</w:t>
      </w:r>
    </w:p>
    <w:p w14:paraId="67E57165" w14:textId="77777777" w:rsidR="00514043" w:rsidRDefault="00514043" w:rsidP="00514043">
      <w:pPr>
        <w:pStyle w:val="ListParagraph"/>
        <w:numPr>
          <w:ilvl w:val="0"/>
          <w:numId w:val="4"/>
        </w:numPr>
      </w:pPr>
      <w:r>
        <w:t>What are the asynchronous and synchronous components in SSIS?</w:t>
      </w:r>
    </w:p>
    <w:p w14:paraId="683C291C" w14:textId="77777777" w:rsidR="00514043" w:rsidRDefault="00514043" w:rsidP="00514043">
      <w:pPr>
        <w:pStyle w:val="ListParagraph"/>
        <w:numPr>
          <w:ilvl w:val="0"/>
          <w:numId w:val="4"/>
        </w:numPr>
      </w:pPr>
      <w:r>
        <w:t>What is the difference between Union ALL and Merge Transformation?</w:t>
      </w:r>
    </w:p>
    <w:p w14:paraId="6702119A" w14:textId="77777777" w:rsidR="00514043" w:rsidRDefault="00514043" w:rsidP="00514043">
      <w:pPr>
        <w:pStyle w:val="ListParagraph"/>
        <w:numPr>
          <w:ilvl w:val="0"/>
          <w:numId w:val="4"/>
        </w:numPr>
      </w:pPr>
      <w:r>
        <w:t>What is the condition for Merge Transformation?</w:t>
      </w:r>
    </w:p>
    <w:p w14:paraId="556A3981" w14:textId="77777777" w:rsidR="00514043" w:rsidRDefault="00514043" w:rsidP="00514043">
      <w:pPr>
        <w:pStyle w:val="ListParagraph"/>
        <w:numPr>
          <w:ilvl w:val="0"/>
          <w:numId w:val="4"/>
        </w:numPr>
      </w:pPr>
      <w:r>
        <w:t>How do you sort the data in SSIS?</w:t>
      </w:r>
    </w:p>
    <w:p w14:paraId="672CEDAA" w14:textId="77777777" w:rsidR="00514043" w:rsidRDefault="00514043" w:rsidP="00514043">
      <w:pPr>
        <w:pStyle w:val="ListParagraph"/>
        <w:numPr>
          <w:ilvl w:val="0"/>
          <w:numId w:val="4"/>
        </w:numPr>
      </w:pPr>
      <w:r>
        <w:t>Define the row count component. How do you use it?</w:t>
      </w:r>
    </w:p>
    <w:p w14:paraId="41A690DD" w14:textId="77777777" w:rsidR="00514043" w:rsidRDefault="00514043" w:rsidP="00514043">
      <w:pPr>
        <w:pStyle w:val="ListParagraph"/>
        <w:numPr>
          <w:ilvl w:val="0"/>
          <w:numId w:val="4"/>
        </w:numPr>
      </w:pPr>
      <w:r>
        <w:t>How do you send error data to interested parties?</w:t>
      </w:r>
    </w:p>
    <w:p w14:paraId="2E103CA9" w14:textId="77777777" w:rsidR="00514043" w:rsidRDefault="00514043" w:rsidP="00514043">
      <w:pPr>
        <w:pStyle w:val="ListParagraph"/>
        <w:numPr>
          <w:ilvl w:val="0"/>
          <w:numId w:val="4"/>
        </w:numPr>
      </w:pPr>
      <w:r>
        <w:t>What will you do if a task fails in SSIS? How do you handle it?</w:t>
      </w:r>
    </w:p>
    <w:p w14:paraId="3FF3F916" w14:textId="77777777" w:rsidR="00514043" w:rsidRDefault="00514043" w:rsidP="00514043">
      <w:pPr>
        <w:pStyle w:val="ListParagraph"/>
        <w:numPr>
          <w:ilvl w:val="0"/>
          <w:numId w:val="4"/>
        </w:numPr>
      </w:pPr>
      <w:r>
        <w:t>How do check null values in SSIS? How to replace with other values?</w:t>
      </w:r>
    </w:p>
    <w:p w14:paraId="0DA784BB" w14:textId="77777777" w:rsidR="004A22EB" w:rsidRDefault="00514043" w:rsidP="00514043">
      <w:pPr>
        <w:pStyle w:val="ListParagraph"/>
        <w:numPr>
          <w:ilvl w:val="0"/>
          <w:numId w:val="4"/>
        </w:numPr>
      </w:pPr>
      <w:r>
        <w:t>What is the delay validation?</w:t>
      </w:r>
    </w:p>
    <w:p w14:paraId="6E9BB533" w14:textId="288E37C2" w:rsidR="00514043" w:rsidRPr="00E060CD" w:rsidRDefault="007947AD" w:rsidP="00DB2F13">
      <w:pPr>
        <w:pStyle w:val="Heading3"/>
      </w:pPr>
      <w:bookmarkStart w:id="24" w:name="_Toc436286651"/>
      <w:r>
        <w:t xml:space="preserve">R1:SP3: </w:t>
      </w:r>
      <w:r w:rsidR="00514043">
        <w:t>Story 5:</w:t>
      </w:r>
      <w:bookmarkEnd w:id="24"/>
    </w:p>
    <w:p w14:paraId="6683595D" w14:textId="77777777" w:rsidR="00514043" w:rsidRDefault="00514043" w:rsidP="00514043">
      <w:pPr>
        <w:pStyle w:val="ListParagraph"/>
        <w:numPr>
          <w:ilvl w:val="0"/>
          <w:numId w:val="4"/>
        </w:numPr>
      </w:pPr>
      <w:r>
        <w:t>What is the difference between dimensional model and relational model?</w:t>
      </w:r>
    </w:p>
    <w:p w14:paraId="58083E18" w14:textId="77777777" w:rsidR="00514043" w:rsidRDefault="00514043" w:rsidP="00514043">
      <w:pPr>
        <w:pStyle w:val="ListParagraph"/>
        <w:numPr>
          <w:ilvl w:val="0"/>
          <w:numId w:val="4"/>
        </w:numPr>
      </w:pPr>
      <w:r>
        <w:t>Define lookup component. Where did you use it?</w:t>
      </w:r>
    </w:p>
    <w:p w14:paraId="4F42FB7B" w14:textId="77777777" w:rsidR="00514043" w:rsidRDefault="00514043" w:rsidP="00514043">
      <w:pPr>
        <w:pStyle w:val="ListParagraph"/>
        <w:numPr>
          <w:ilvl w:val="0"/>
          <w:numId w:val="4"/>
        </w:numPr>
      </w:pPr>
      <w:r>
        <w:t>What are the cache modes in lookup?</w:t>
      </w:r>
    </w:p>
    <w:p w14:paraId="57B67294" w14:textId="77777777" w:rsidR="00514043" w:rsidRDefault="00514043" w:rsidP="00514043">
      <w:pPr>
        <w:pStyle w:val="ListParagraph"/>
        <w:numPr>
          <w:ilvl w:val="0"/>
          <w:numId w:val="4"/>
        </w:numPr>
      </w:pPr>
      <w:r>
        <w:t>When do you use a full cache?</w:t>
      </w:r>
    </w:p>
    <w:p w14:paraId="0D5669E4" w14:textId="77777777" w:rsidR="00514043" w:rsidRDefault="00514043" w:rsidP="00514043">
      <w:pPr>
        <w:pStyle w:val="ListParagraph"/>
        <w:numPr>
          <w:ilvl w:val="0"/>
          <w:numId w:val="4"/>
        </w:numPr>
      </w:pPr>
      <w:r>
        <w:t>What is the best cache mode for performance? Explain various scenarios.</w:t>
      </w:r>
    </w:p>
    <w:p w14:paraId="4729064D" w14:textId="77777777" w:rsidR="00514043" w:rsidRDefault="00514043" w:rsidP="00514043">
      <w:pPr>
        <w:pStyle w:val="ListParagraph"/>
        <w:numPr>
          <w:ilvl w:val="0"/>
          <w:numId w:val="4"/>
        </w:numPr>
      </w:pPr>
      <w:r>
        <w:t>If the data is large, do you use lookup?</w:t>
      </w:r>
    </w:p>
    <w:p w14:paraId="0BE393D7" w14:textId="77777777" w:rsidR="00514043" w:rsidRDefault="00514043" w:rsidP="00514043">
      <w:pPr>
        <w:pStyle w:val="ListParagraph"/>
        <w:numPr>
          <w:ilvl w:val="0"/>
          <w:numId w:val="4"/>
        </w:numPr>
      </w:pPr>
      <w:r>
        <w:t>What is the alternative for lookup?</w:t>
      </w:r>
    </w:p>
    <w:p w14:paraId="34AB46BE" w14:textId="77777777" w:rsidR="00514043" w:rsidRDefault="00514043" w:rsidP="00514043">
      <w:pPr>
        <w:pStyle w:val="ListParagraph"/>
        <w:numPr>
          <w:ilvl w:val="0"/>
          <w:numId w:val="4"/>
        </w:numPr>
      </w:pPr>
      <w:r>
        <w:t>What is merge statement in SQL?</w:t>
      </w:r>
    </w:p>
    <w:p w14:paraId="29C5C43C" w14:textId="77777777" w:rsidR="00514043" w:rsidRDefault="00514043" w:rsidP="00514043">
      <w:pPr>
        <w:pStyle w:val="ListParagraph"/>
        <w:numPr>
          <w:ilvl w:val="0"/>
          <w:numId w:val="4"/>
        </w:numPr>
      </w:pPr>
      <w:r>
        <w:t>How do you find out if the data already exists in destination?</w:t>
      </w:r>
    </w:p>
    <w:p w14:paraId="23060A24" w14:textId="0CC0ACFE" w:rsidR="00514043" w:rsidRPr="00E060CD" w:rsidRDefault="007947AD" w:rsidP="00DB2F13">
      <w:pPr>
        <w:pStyle w:val="Heading3"/>
      </w:pPr>
      <w:bookmarkStart w:id="25" w:name="_Toc436286652"/>
      <w:r>
        <w:t xml:space="preserve">R1:SP4: </w:t>
      </w:r>
      <w:r w:rsidR="00514043">
        <w:t>Story 6:</w:t>
      </w:r>
      <w:bookmarkEnd w:id="25"/>
    </w:p>
    <w:p w14:paraId="39BFC079" w14:textId="77777777" w:rsidR="00514043" w:rsidRDefault="00514043" w:rsidP="00514043">
      <w:pPr>
        <w:pStyle w:val="ListParagraph"/>
        <w:numPr>
          <w:ilvl w:val="0"/>
          <w:numId w:val="4"/>
        </w:numPr>
      </w:pPr>
      <w:r>
        <w:t>What is a fact table?</w:t>
      </w:r>
    </w:p>
    <w:p w14:paraId="0C47C10B" w14:textId="77777777" w:rsidR="00514043" w:rsidRDefault="00514043" w:rsidP="00514043">
      <w:pPr>
        <w:pStyle w:val="ListParagraph"/>
        <w:numPr>
          <w:ilvl w:val="0"/>
          <w:numId w:val="4"/>
        </w:numPr>
      </w:pPr>
      <w:r>
        <w:t>What is a dimension table?</w:t>
      </w:r>
    </w:p>
    <w:p w14:paraId="37C589BB" w14:textId="77777777" w:rsidR="00514043" w:rsidRDefault="00514043" w:rsidP="00514043">
      <w:pPr>
        <w:pStyle w:val="ListParagraph"/>
        <w:numPr>
          <w:ilvl w:val="0"/>
          <w:numId w:val="4"/>
        </w:numPr>
      </w:pPr>
      <w:r>
        <w:t>What are the dimensions in your project?</w:t>
      </w:r>
    </w:p>
    <w:p w14:paraId="30419065" w14:textId="77777777" w:rsidR="00514043" w:rsidRDefault="00514043" w:rsidP="00514043">
      <w:pPr>
        <w:pStyle w:val="ListParagraph"/>
        <w:numPr>
          <w:ilvl w:val="0"/>
          <w:numId w:val="4"/>
        </w:numPr>
      </w:pPr>
      <w:r>
        <w:t>What are the fact tables in your project?</w:t>
      </w:r>
    </w:p>
    <w:p w14:paraId="5E4D34C7" w14:textId="77777777" w:rsidR="00514043" w:rsidRDefault="00514043" w:rsidP="00514043">
      <w:pPr>
        <w:pStyle w:val="ListParagraph"/>
        <w:numPr>
          <w:ilvl w:val="0"/>
          <w:numId w:val="4"/>
        </w:numPr>
      </w:pPr>
      <w:r>
        <w:t>How big is your data warehouse?</w:t>
      </w:r>
    </w:p>
    <w:p w14:paraId="52EE9813" w14:textId="77777777" w:rsidR="00514043" w:rsidRDefault="00514043" w:rsidP="00514043">
      <w:pPr>
        <w:pStyle w:val="ListParagraph"/>
        <w:numPr>
          <w:ilvl w:val="0"/>
          <w:numId w:val="4"/>
        </w:numPr>
      </w:pPr>
      <w:r>
        <w:t>What is slowly changing dimension?</w:t>
      </w:r>
    </w:p>
    <w:p w14:paraId="264CEC51" w14:textId="77777777" w:rsidR="00514043" w:rsidRDefault="00514043" w:rsidP="00514043">
      <w:pPr>
        <w:pStyle w:val="ListParagraph"/>
        <w:numPr>
          <w:ilvl w:val="0"/>
          <w:numId w:val="4"/>
        </w:numPr>
      </w:pPr>
      <w:r>
        <w:t>What is Type I, Type II and Type III dimension?</w:t>
      </w:r>
    </w:p>
    <w:p w14:paraId="7012A9FA" w14:textId="77777777" w:rsidR="00514043" w:rsidRDefault="00514043" w:rsidP="00514043">
      <w:pPr>
        <w:pStyle w:val="ListParagraph"/>
        <w:numPr>
          <w:ilvl w:val="0"/>
          <w:numId w:val="4"/>
        </w:numPr>
      </w:pPr>
      <w:r>
        <w:lastRenderedPageBreak/>
        <w:t xml:space="preserve">What are SCD components? How do you load dimensions using SCD component? </w:t>
      </w:r>
    </w:p>
    <w:p w14:paraId="170FD1C3" w14:textId="77777777" w:rsidR="00514043" w:rsidRDefault="00514043" w:rsidP="00514043">
      <w:pPr>
        <w:pStyle w:val="ListParagraph"/>
        <w:numPr>
          <w:ilvl w:val="0"/>
          <w:numId w:val="4"/>
        </w:numPr>
      </w:pPr>
      <w:r>
        <w:t>What are the disadvantages of SCD component?</w:t>
      </w:r>
    </w:p>
    <w:p w14:paraId="54EED5B8" w14:textId="77777777" w:rsidR="00514043" w:rsidRDefault="00514043" w:rsidP="00514043">
      <w:pPr>
        <w:pStyle w:val="ListParagraph"/>
        <w:numPr>
          <w:ilvl w:val="0"/>
          <w:numId w:val="4"/>
        </w:numPr>
      </w:pPr>
      <w:r>
        <w:t>What are the disadvantages of lookup component?</w:t>
      </w:r>
    </w:p>
    <w:p w14:paraId="6989D04E" w14:textId="77777777" w:rsidR="00514043" w:rsidRDefault="00514043" w:rsidP="00514043">
      <w:pPr>
        <w:pStyle w:val="ListParagraph"/>
        <w:numPr>
          <w:ilvl w:val="0"/>
          <w:numId w:val="4"/>
        </w:numPr>
      </w:pPr>
      <w:r>
        <w:t>Explain merge statement in SQL Server</w:t>
      </w:r>
    </w:p>
    <w:p w14:paraId="67091FB8" w14:textId="77777777" w:rsidR="00514043" w:rsidRDefault="00514043" w:rsidP="00514043">
      <w:pPr>
        <w:pStyle w:val="ListParagraph"/>
        <w:numPr>
          <w:ilvl w:val="0"/>
          <w:numId w:val="4"/>
        </w:numPr>
      </w:pPr>
      <w:r>
        <w:t>If there is large data, how do you load the dimension?</w:t>
      </w:r>
    </w:p>
    <w:p w14:paraId="6412B873" w14:textId="77777777" w:rsidR="00514043" w:rsidRDefault="00514043" w:rsidP="00514043">
      <w:pPr>
        <w:pStyle w:val="ListParagraph"/>
        <w:numPr>
          <w:ilvl w:val="0"/>
          <w:numId w:val="4"/>
        </w:numPr>
      </w:pPr>
      <w:r>
        <w:t>Which one will load first? Dimension table or fact table? Why?</w:t>
      </w:r>
    </w:p>
    <w:p w14:paraId="3D3AEF1E" w14:textId="77777777" w:rsidR="00514043" w:rsidRDefault="00514043" w:rsidP="00514043">
      <w:pPr>
        <w:pStyle w:val="ListParagraph"/>
        <w:numPr>
          <w:ilvl w:val="0"/>
          <w:numId w:val="4"/>
        </w:numPr>
      </w:pPr>
      <w:r>
        <w:t>What is a surrogate key?</w:t>
      </w:r>
    </w:p>
    <w:p w14:paraId="18F4157D" w14:textId="77777777" w:rsidR="00514043" w:rsidRDefault="00514043" w:rsidP="00514043">
      <w:pPr>
        <w:pStyle w:val="ListParagraph"/>
        <w:numPr>
          <w:ilvl w:val="0"/>
          <w:numId w:val="4"/>
        </w:numPr>
      </w:pPr>
      <w:r>
        <w:t>What is a business key?</w:t>
      </w:r>
    </w:p>
    <w:p w14:paraId="66E909BD" w14:textId="77777777" w:rsidR="00514043" w:rsidRDefault="00514043" w:rsidP="00514043">
      <w:pPr>
        <w:pStyle w:val="ListParagraph"/>
        <w:numPr>
          <w:ilvl w:val="0"/>
          <w:numId w:val="4"/>
        </w:numPr>
      </w:pPr>
      <w:r>
        <w:t>Give some examples of slowly changing dimensions in your project?</w:t>
      </w:r>
    </w:p>
    <w:p w14:paraId="152793BF" w14:textId="77777777" w:rsidR="00514043" w:rsidRDefault="00514043" w:rsidP="00514043">
      <w:pPr>
        <w:pStyle w:val="ListParagraph"/>
        <w:numPr>
          <w:ilvl w:val="0"/>
          <w:numId w:val="4"/>
        </w:numPr>
      </w:pPr>
      <w:r>
        <w:t>What are the hierarchies in your dimensions?</w:t>
      </w:r>
    </w:p>
    <w:p w14:paraId="2A5BB212" w14:textId="77777777" w:rsidR="00514043" w:rsidRDefault="00514043" w:rsidP="00514043">
      <w:pPr>
        <w:pStyle w:val="ListParagraph"/>
        <w:numPr>
          <w:ilvl w:val="0"/>
          <w:numId w:val="4"/>
        </w:numPr>
      </w:pPr>
      <w:r>
        <w:t>What is a cube?</w:t>
      </w:r>
    </w:p>
    <w:p w14:paraId="1ACB3269" w14:textId="77777777" w:rsidR="00514043" w:rsidRDefault="00514043" w:rsidP="00514043">
      <w:pPr>
        <w:pStyle w:val="ListParagraph"/>
        <w:numPr>
          <w:ilvl w:val="0"/>
          <w:numId w:val="4"/>
        </w:numPr>
      </w:pPr>
      <w:r>
        <w:t>How do you process the cube?</w:t>
      </w:r>
    </w:p>
    <w:p w14:paraId="00599FC5" w14:textId="77777777" w:rsidR="00514043" w:rsidRDefault="00514043" w:rsidP="00514043">
      <w:pPr>
        <w:pStyle w:val="ListParagraph"/>
        <w:numPr>
          <w:ilvl w:val="0"/>
          <w:numId w:val="4"/>
        </w:numPr>
      </w:pPr>
      <w:r>
        <w:t>What is star schema? What is snowflake schema? Which schema do you prefer?</w:t>
      </w:r>
    </w:p>
    <w:p w14:paraId="0952EFD5" w14:textId="77777777" w:rsidR="00514043" w:rsidRDefault="00514043" w:rsidP="00514043">
      <w:pPr>
        <w:pStyle w:val="ListParagraph"/>
        <w:numPr>
          <w:ilvl w:val="0"/>
          <w:numId w:val="4"/>
        </w:numPr>
      </w:pPr>
      <w:r>
        <w:t>What is Kimball methodology?</w:t>
      </w:r>
    </w:p>
    <w:p w14:paraId="4DC778C0" w14:textId="77777777" w:rsidR="00514043" w:rsidRDefault="00514043" w:rsidP="00514043">
      <w:pPr>
        <w:pStyle w:val="ListParagraph"/>
        <w:numPr>
          <w:ilvl w:val="0"/>
          <w:numId w:val="4"/>
        </w:numPr>
      </w:pPr>
      <w:r>
        <w:t>What is Inman methodology?</w:t>
      </w:r>
    </w:p>
    <w:p w14:paraId="787032B5" w14:textId="77777777" w:rsidR="00514043" w:rsidRDefault="00514043" w:rsidP="00514043">
      <w:pPr>
        <w:pStyle w:val="ListParagraph"/>
        <w:numPr>
          <w:ilvl w:val="0"/>
          <w:numId w:val="4"/>
        </w:numPr>
      </w:pPr>
      <w:r>
        <w:t>What is the difference between Kimball and Inman?</w:t>
      </w:r>
    </w:p>
    <w:p w14:paraId="035639ED" w14:textId="77777777" w:rsidR="00514043" w:rsidRDefault="00514043" w:rsidP="00514043">
      <w:pPr>
        <w:pStyle w:val="ListParagraph"/>
        <w:numPr>
          <w:ilvl w:val="0"/>
          <w:numId w:val="4"/>
        </w:numPr>
      </w:pPr>
      <w:r>
        <w:t>Is star schema normalized?</w:t>
      </w:r>
    </w:p>
    <w:p w14:paraId="1DF8E96E" w14:textId="77777777" w:rsidR="00514043" w:rsidRDefault="00514043" w:rsidP="00514043">
      <w:pPr>
        <w:pStyle w:val="ListParagraph"/>
        <w:numPr>
          <w:ilvl w:val="0"/>
          <w:numId w:val="4"/>
        </w:numPr>
      </w:pPr>
      <w:r>
        <w:t xml:space="preserve">What is normalization? </w:t>
      </w:r>
    </w:p>
    <w:p w14:paraId="711FDA81" w14:textId="311B4B3C" w:rsidR="00514043" w:rsidRPr="00E060CD" w:rsidRDefault="007947AD" w:rsidP="00DB2F13">
      <w:pPr>
        <w:pStyle w:val="Heading3"/>
      </w:pPr>
      <w:bookmarkStart w:id="26" w:name="_Toc436286653"/>
      <w:r>
        <w:t>R</w:t>
      </w:r>
      <w:r w:rsidR="00C82455">
        <w:t>2</w:t>
      </w:r>
      <w:r>
        <w:t xml:space="preserve">:SP5: </w:t>
      </w:r>
      <w:r w:rsidR="00514043">
        <w:t>Story 7</w:t>
      </w:r>
      <w:r>
        <w:t>, 8 &amp; R</w:t>
      </w:r>
      <w:r w:rsidR="00C82455">
        <w:t>2</w:t>
      </w:r>
      <w:r>
        <w:t xml:space="preserve">:SP6: </w:t>
      </w:r>
      <w:r w:rsidR="00DB2F13">
        <w:t>9,10</w:t>
      </w:r>
      <w:r w:rsidR="00514043">
        <w:t>:</w:t>
      </w:r>
      <w:bookmarkEnd w:id="26"/>
    </w:p>
    <w:p w14:paraId="6E0E73E2" w14:textId="77777777" w:rsidR="00514043" w:rsidRDefault="00514043" w:rsidP="00514043">
      <w:pPr>
        <w:pStyle w:val="ListParagraph"/>
        <w:numPr>
          <w:ilvl w:val="0"/>
          <w:numId w:val="4"/>
        </w:numPr>
      </w:pPr>
      <w:r>
        <w:t>What are the various reports that you developed?</w:t>
      </w:r>
    </w:p>
    <w:p w14:paraId="3B808A08" w14:textId="77777777" w:rsidR="00514043" w:rsidRDefault="00514043" w:rsidP="00514043">
      <w:pPr>
        <w:pStyle w:val="ListParagraph"/>
        <w:numPr>
          <w:ilvl w:val="0"/>
          <w:numId w:val="4"/>
        </w:numPr>
      </w:pPr>
      <w:r>
        <w:t>What is the difference between tabular reports and matrix reports?</w:t>
      </w:r>
    </w:p>
    <w:p w14:paraId="4D3C2228" w14:textId="77777777" w:rsidR="00514043" w:rsidRDefault="00514043" w:rsidP="00514043">
      <w:pPr>
        <w:pStyle w:val="ListParagraph"/>
        <w:numPr>
          <w:ilvl w:val="0"/>
          <w:numId w:val="4"/>
        </w:numPr>
      </w:pPr>
      <w:r>
        <w:t>What is the drilldown report and what is the drill through report?</w:t>
      </w:r>
    </w:p>
    <w:p w14:paraId="16F73CCA" w14:textId="77777777" w:rsidR="00514043" w:rsidRDefault="00514043" w:rsidP="00514043">
      <w:pPr>
        <w:pStyle w:val="ListParagraph"/>
        <w:numPr>
          <w:ilvl w:val="0"/>
          <w:numId w:val="4"/>
        </w:numPr>
      </w:pPr>
      <w:r>
        <w:t>Give an example of parameterized report?</w:t>
      </w:r>
    </w:p>
    <w:p w14:paraId="25E3C636" w14:textId="77777777" w:rsidR="00514043" w:rsidRDefault="00514043" w:rsidP="00514043">
      <w:pPr>
        <w:pStyle w:val="ListParagraph"/>
        <w:numPr>
          <w:ilvl w:val="0"/>
          <w:numId w:val="4"/>
        </w:numPr>
      </w:pPr>
      <w:r>
        <w:t>How do you deploy the reports?</w:t>
      </w:r>
    </w:p>
    <w:p w14:paraId="2E37BB44" w14:textId="77777777" w:rsidR="00514043" w:rsidRDefault="00514043" w:rsidP="00514043">
      <w:pPr>
        <w:pStyle w:val="ListParagraph"/>
        <w:numPr>
          <w:ilvl w:val="0"/>
          <w:numId w:val="4"/>
        </w:numPr>
      </w:pPr>
      <w:r>
        <w:t>How did you get the requirements for your reports?</w:t>
      </w:r>
    </w:p>
    <w:p w14:paraId="2B17FBA4" w14:textId="77777777" w:rsidR="00514043" w:rsidRDefault="00514043" w:rsidP="00514043">
      <w:pPr>
        <w:pStyle w:val="ListParagraph"/>
        <w:numPr>
          <w:ilvl w:val="0"/>
          <w:numId w:val="4"/>
        </w:numPr>
      </w:pPr>
      <w:r>
        <w:t>If you do not have a business analyst in your team, how do you get the requirement?</w:t>
      </w:r>
    </w:p>
    <w:p w14:paraId="521D978C" w14:textId="77777777" w:rsidR="00514043" w:rsidRDefault="00514043" w:rsidP="00514043">
      <w:pPr>
        <w:pStyle w:val="ListParagraph"/>
        <w:numPr>
          <w:ilvl w:val="0"/>
          <w:numId w:val="4"/>
        </w:numPr>
      </w:pPr>
      <w:r>
        <w:t>If your report is running slow, how do you trouble shoot it?</w:t>
      </w:r>
    </w:p>
    <w:p w14:paraId="544BAEF3" w14:textId="77777777" w:rsidR="00514043" w:rsidRDefault="00514043" w:rsidP="00514043">
      <w:pPr>
        <w:pStyle w:val="ListParagraph"/>
        <w:numPr>
          <w:ilvl w:val="0"/>
          <w:numId w:val="4"/>
        </w:numPr>
      </w:pPr>
      <w:r>
        <w:t>If the queries are working fine and the report is still running slow, how do you debug the issues and fix them?</w:t>
      </w:r>
    </w:p>
    <w:p w14:paraId="768378FD" w14:textId="77777777" w:rsidR="00514043" w:rsidRPr="00604052" w:rsidRDefault="00514043" w:rsidP="00514043">
      <w:pPr>
        <w:pStyle w:val="NoSpacing"/>
        <w:numPr>
          <w:ilvl w:val="0"/>
          <w:numId w:val="4"/>
        </w:numPr>
        <w:rPr>
          <w:rFonts w:ascii="Times New Roman" w:hAnsi="Times New Roman" w:cs="Times New Roman"/>
          <w:sz w:val="24"/>
        </w:rPr>
      </w:pPr>
      <w:r w:rsidRPr="00483457">
        <w:rPr>
          <w:rFonts w:ascii="Times New Roman" w:hAnsi="Times New Roman" w:cs="Times New Roman"/>
          <w:sz w:val="24"/>
        </w:rPr>
        <w:t>What is the command line utility in the deployment?</w:t>
      </w:r>
    </w:p>
    <w:p w14:paraId="2CC58483" w14:textId="77777777" w:rsidR="00514043" w:rsidRDefault="00514043" w:rsidP="00514043">
      <w:pPr>
        <w:pStyle w:val="ListParagraph"/>
        <w:numPr>
          <w:ilvl w:val="0"/>
          <w:numId w:val="4"/>
        </w:numPr>
      </w:pPr>
      <w:r>
        <w:t>What are the various functions in SSRS?</w:t>
      </w:r>
    </w:p>
    <w:p w14:paraId="30796025" w14:textId="77777777" w:rsidR="00514043" w:rsidRDefault="00514043" w:rsidP="00514043">
      <w:pPr>
        <w:pStyle w:val="ListParagraph"/>
        <w:numPr>
          <w:ilvl w:val="0"/>
          <w:numId w:val="4"/>
        </w:numPr>
      </w:pPr>
      <w:r>
        <w:t>What is the function to get todays date in SSRS?</w:t>
      </w:r>
    </w:p>
    <w:p w14:paraId="3B6A3B04" w14:textId="77777777" w:rsidR="00514043" w:rsidRDefault="00514043" w:rsidP="00514043">
      <w:pPr>
        <w:pStyle w:val="ListParagraph"/>
        <w:numPr>
          <w:ilvl w:val="0"/>
          <w:numId w:val="4"/>
        </w:numPr>
      </w:pPr>
      <w:r>
        <w:t>How do you handle NAN?</w:t>
      </w:r>
    </w:p>
    <w:p w14:paraId="7566DE8B" w14:textId="77777777" w:rsidR="00514043" w:rsidRDefault="00514043" w:rsidP="00514043">
      <w:pPr>
        <w:pStyle w:val="ListParagraph"/>
        <w:numPr>
          <w:ilvl w:val="0"/>
          <w:numId w:val="4"/>
        </w:numPr>
      </w:pPr>
      <w:r>
        <w:t>Did you write any custom code in SSRS?</w:t>
      </w:r>
    </w:p>
    <w:p w14:paraId="06746F63" w14:textId="77777777" w:rsidR="00514043" w:rsidRDefault="00514043" w:rsidP="00514043">
      <w:pPr>
        <w:pStyle w:val="ListParagraph"/>
        <w:numPr>
          <w:ilvl w:val="0"/>
          <w:numId w:val="4"/>
        </w:numPr>
      </w:pPr>
      <w:r>
        <w:t>Have you used any third party DLLs in SSRS?</w:t>
      </w:r>
    </w:p>
    <w:p w14:paraId="3BE1EA3A" w14:textId="77777777" w:rsidR="00514043" w:rsidRDefault="00514043" w:rsidP="00514043">
      <w:pPr>
        <w:pStyle w:val="ListParagraph"/>
        <w:numPr>
          <w:ilvl w:val="0"/>
          <w:numId w:val="4"/>
        </w:numPr>
      </w:pPr>
      <w:r>
        <w:t>What are the various subscriptions in SSRS?</w:t>
      </w:r>
    </w:p>
    <w:p w14:paraId="64E394ED" w14:textId="77777777" w:rsidR="00514043" w:rsidRDefault="00514043" w:rsidP="00514043">
      <w:pPr>
        <w:pStyle w:val="ListParagraph"/>
        <w:numPr>
          <w:ilvl w:val="0"/>
          <w:numId w:val="4"/>
        </w:numPr>
      </w:pPr>
      <w:r>
        <w:t>How do you handle security in SSRS? Give some examples?</w:t>
      </w:r>
    </w:p>
    <w:p w14:paraId="09D52A7B" w14:textId="77777777" w:rsidR="00514043" w:rsidRDefault="00514043" w:rsidP="00514043">
      <w:pPr>
        <w:pStyle w:val="ListParagraph"/>
        <w:numPr>
          <w:ilvl w:val="0"/>
          <w:numId w:val="4"/>
        </w:numPr>
      </w:pPr>
      <w:r>
        <w:t>What is a data driven subscription?</w:t>
      </w:r>
    </w:p>
    <w:p w14:paraId="51CB771E" w14:textId="77777777" w:rsidR="00514043" w:rsidRDefault="00514043" w:rsidP="00514043">
      <w:pPr>
        <w:pStyle w:val="ListParagraph"/>
        <w:numPr>
          <w:ilvl w:val="0"/>
          <w:numId w:val="4"/>
        </w:numPr>
      </w:pPr>
      <w:r>
        <w:t>Have you deployed reports in sharepoint? How did you do that?</w:t>
      </w:r>
    </w:p>
    <w:p w14:paraId="05A589DA" w14:textId="77777777" w:rsidR="00514043" w:rsidRDefault="00514043" w:rsidP="00514043">
      <w:pPr>
        <w:pStyle w:val="ListParagraph"/>
        <w:numPr>
          <w:ilvl w:val="0"/>
          <w:numId w:val="4"/>
        </w:numPr>
      </w:pPr>
      <w:r>
        <w:t>What are the new features in 2008 R2 reporting services?</w:t>
      </w:r>
    </w:p>
    <w:p w14:paraId="3AA61C67" w14:textId="77777777" w:rsidR="00514043" w:rsidRDefault="00514043" w:rsidP="00514043">
      <w:pPr>
        <w:pStyle w:val="ListParagraph"/>
        <w:numPr>
          <w:ilvl w:val="0"/>
          <w:numId w:val="4"/>
        </w:numPr>
      </w:pPr>
      <w:r>
        <w:t>What are the two installation modes in SSRS?</w:t>
      </w:r>
    </w:p>
    <w:p w14:paraId="119C7BB4" w14:textId="77777777" w:rsidR="00514043" w:rsidRDefault="00514043" w:rsidP="00514043">
      <w:pPr>
        <w:pStyle w:val="ListParagraph"/>
        <w:numPr>
          <w:ilvl w:val="0"/>
          <w:numId w:val="4"/>
        </w:numPr>
      </w:pPr>
      <w:r>
        <w:t>How do you deliver reports?</w:t>
      </w:r>
    </w:p>
    <w:p w14:paraId="3B426B87" w14:textId="77777777" w:rsidR="00514043" w:rsidRDefault="00514043" w:rsidP="00514043">
      <w:pPr>
        <w:pStyle w:val="ListParagraph"/>
        <w:numPr>
          <w:ilvl w:val="0"/>
          <w:numId w:val="4"/>
        </w:numPr>
      </w:pPr>
      <w:r>
        <w:t>What is the different between report server and report manager?</w:t>
      </w:r>
    </w:p>
    <w:p w14:paraId="7E23EA4A" w14:textId="77777777" w:rsidR="00514043" w:rsidRDefault="00514043" w:rsidP="00514043">
      <w:pPr>
        <w:pStyle w:val="ListParagraph"/>
        <w:numPr>
          <w:ilvl w:val="0"/>
          <w:numId w:val="4"/>
        </w:numPr>
      </w:pPr>
      <w:r>
        <w:lastRenderedPageBreak/>
        <w:t>What are the best practices in SSRS in terms of performance tuning?</w:t>
      </w:r>
    </w:p>
    <w:p w14:paraId="42E00754" w14:textId="77777777" w:rsidR="00514043" w:rsidRDefault="00514043" w:rsidP="00514043">
      <w:pPr>
        <w:pStyle w:val="ListParagraph"/>
        <w:numPr>
          <w:ilvl w:val="0"/>
          <w:numId w:val="4"/>
        </w:numPr>
      </w:pPr>
      <w:r>
        <w:t>What is the complex report that you have developed?</w:t>
      </w:r>
    </w:p>
    <w:p w14:paraId="2785F177" w14:textId="77777777" w:rsidR="00514043" w:rsidRDefault="00514043" w:rsidP="00514043">
      <w:pPr>
        <w:pStyle w:val="ListParagraph"/>
        <w:numPr>
          <w:ilvl w:val="0"/>
          <w:numId w:val="4"/>
        </w:numPr>
      </w:pPr>
      <w:r>
        <w:t>What is MDX?</w:t>
      </w:r>
    </w:p>
    <w:p w14:paraId="588D34CD" w14:textId="77777777" w:rsidR="00514043" w:rsidRDefault="00514043" w:rsidP="00514043">
      <w:pPr>
        <w:pStyle w:val="ListParagraph"/>
        <w:numPr>
          <w:ilvl w:val="0"/>
          <w:numId w:val="4"/>
        </w:numPr>
      </w:pPr>
      <w:r>
        <w:t>Have you developed any reports from cubes?</w:t>
      </w:r>
    </w:p>
    <w:p w14:paraId="3C2F7CC2" w14:textId="77777777" w:rsidR="00514043" w:rsidRDefault="00514043" w:rsidP="00514043">
      <w:pPr>
        <w:pStyle w:val="ListParagraph"/>
        <w:numPr>
          <w:ilvl w:val="0"/>
          <w:numId w:val="4"/>
        </w:numPr>
      </w:pPr>
      <w:r>
        <w:t>What is power pivot?</w:t>
      </w:r>
    </w:p>
    <w:p w14:paraId="04D1E19E" w14:textId="77777777" w:rsidR="00514043" w:rsidRDefault="00514043" w:rsidP="00514043">
      <w:pPr>
        <w:pStyle w:val="ListParagraph"/>
        <w:numPr>
          <w:ilvl w:val="0"/>
          <w:numId w:val="4"/>
        </w:numPr>
      </w:pPr>
      <w:r>
        <w:t>How do you export the reports data into PDF / Excel / Word documents?</w:t>
      </w:r>
    </w:p>
    <w:p w14:paraId="02C9144A" w14:textId="77777777" w:rsidR="00514043" w:rsidRDefault="00514043" w:rsidP="00514043">
      <w:pPr>
        <w:pStyle w:val="ListParagraph"/>
        <w:numPr>
          <w:ilvl w:val="0"/>
          <w:numId w:val="4"/>
        </w:numPr>
      </w:pPr>
      <w:r>
        <w:t>Name few charts you have developed in the past</w:t>
      </w:r>
    </w:p>
    <w:p w14:paraId="771BFC99" w14:textId="77777777" w:rsidR="00514043" w:rsidRDefault="00514043" w:rsidP="00514043">
      <w:pPr>
        <w:pStyle w:val="ListParagraph"/>
        <w:numPr>
          <w:ilvl w:val="0"/>
          <w:numId w:val="4"/>
        </w:numPr>
      </w:pPr>
      <w:r>
        <w:t>What is tablix?</w:t>
      </w:r>
    </w:p>
    <w:p w14:paraId="07B66FC0" w14:textId="77777777" w:rsidR="00514043" w:rsidRDefault="00514043" w:rsidP="00514043">
      <w:pPr>
        <w:pStyle w:val="ListParagraph"/>
        <w:numPr>
          <w:ilvl w:val="0"/>
          <w:numId w:val="4"/>
        </w:numPr>
      </w:pPr>
      <w:r>
        <w:t>How do you deploy the reports?</w:t>
      </w:r>
    </w:p>
    <w:p w14:paraId="7CE9CE05" w14:textId="77777777" w:rsidR="00514043" w:rsidRDefault="00514043" w:rsidP="00514043">
      <w:pPr>
        <w:pStyle w:val="ListParagraph"/>
        <w:numPr>
          <w:ilvl w:val="0"/>
          <w:numId w:val="4"/>
        </w:numPr>
      </w:pPr>
      <w:r>
        <w:t>What is RDL?</w:t>
      </w:r>
    </w:p>
    <w:p w14:paraId="30919BA4" w14:textId="77777777" w:rsidR="00514043" w:rsidRDefault="00514043" w:rsidP="00514043">
      <w:pPr>
        <w:pStyle w:val="ListParagraph"/>
        <w:numPr>
          <w:ilvl w:val="0"/>
          <w:numId w:val="4"/>
        </w:numPr>
      </w:pPr>
      <w:r>
        <w:t>What is report builder?</w:t>
      </w:r>
    </w:p>
    <w:p w14:paraId="5D0CA5F0" w14:textId="77777777" w:rsidR="00514043" w:rsidRDefault="00514043" w:rsidP="00514043">
      <w:pPr>
        <w:pStyle w:val="ListParagraph"/>
        <w:numPr>
          <w:ilvl w:val="0"/>
          <w:numId w:val="4"/>
        </w:numPr>
      </w:pPr>
      <w:r>
        <w:t>Have you done any adhoc reporting?</w:t>
      </w:r>
    </w:p>
    <w:p w14:paraId="4946CD57" w14:textId="77777777" w:rsidR="00514043" w:rsidRDefault="00514043" w:rsidP="00514043">
      <w:pPr>
        <w:pStyle w:val="ListParagraph"/>
        <w:numPr>
          <w:ilvl w:val="0"/>
          <w:numId w:val="4"/>
        </w:numPr>
      </w:pPr>
      <w:r>
        <w:t>Do you have experience working with end users or customers?</w:t>
      </w:r>
    </w:p>
    <w:p w14:paraId="3C4064B0" w14:textId="77777777" w:rsidR="00514043" w:rsidRDefault="00514043" w:rsidP="00514043">
      <w:pPr>
        <w:pStyle w:val="ListParagraph"/>
        <w:numPr>
          <w:ilvl w:val="0"/>
          <w:numId w:val="4"/>
        </w:numPr>
        <w:spacing w:after="200" w:line="276" w:lineRule="auto"/>
      </w:pPr>
      <w:r>
        <w:t>Name the reports other than Tabular, drill down, drill through, parameterized reports?</w:t>
      </w:r>
    </w:p>
    <w:p w14:paraId="0D6384DD" w14:textId="77777777" w:rsidR="00514043" w:rsidRDefault="00514043" w:rsidP="00514043">
      <w:pPr>
        <w:pStyle w:val="ListParagraph"/>
        <w:numPr>
          <w:ilvl w:val="0"/>
          <w:numId w:val="4"/>
        </w:numPr>
        <w:spacing w:after="200" w:line="276" w:lineRule="auto"/>
      </w:pPr>
      <w:r>
        <w:t>Two types of conditional conditions in SSRS?</w:t>
      </w:r>
    </w:p>
    <w:p w14:paraId="3DECCC5B" w14:textId="77777777" w:rsidR="00514043" w:rsidRDefault="00514043" w:rsidP="00514043">
      <w:pPr>
        <w:pStyle w:val="ListParagraph"/>
        <w:numPr>
          <w:ilvl w:val="0"/>
          <w:numId w:val="4"/>
        </w:numPr>
        <w:spacing w:after="200" w:line="276" w:lineRule="auto"/>
      </w:pPr>
      <w:r>
        <w:t>What is the expression as getdate() in SSRS?</w:t>
      </w:r>
    </w:p>
    <w:p w14:paraId="40689022" w14:textId="77777777" w:rsidR="00514043" w:rsidRDefault="00514043" w:rsidP="00514043">
      <w:pPr>
        <w:pStyle w:val="ListParagraph"/>
        <w:numPr>
          <w:ilvl w:val="0"/>
          <w:numId w:val="4"/>
        </w:numPr>
        <w:spacing w:after="200" w:line="276" w:lineRule="auto"/>
      </w:pPr>
      <w:r>
        <w:t>What were reports you generated in Saxon?</w:t>
      </w:r>
    </w:p>
    <w:p w14:paraId="066E305D" w14:textId="77777777" w:rsidR="00514043" w:rsidRDefault="00514043" w:rsidP="00514043">
      <w:pPr>
        <w:pStyle w:val="ListParagraph"/>
        <w:numPr>
          <w:ilvl w:val="0"/>
          <w:numId w:val="4"/>
        </w:numPr>
        <w:spacing w:after="200" w:line="276" w:lineRule="auto"/>
      </w:pPr>
      <w:r>
        <w:t>Do you have experience in investor reports, business reports?</w:t>
      </w:r>
    </w:p>
    <w:p w14:paraId="4C420240" w14:textId="77777777" w:rsidR="004A22EB" w:rsidRDefault="007E4506" w:rsidP="007E4506">
      <w:pPr>
        <w:pStyle w:val="Heading3"/>
      </w:pPr>
      <w:bookmarkStart w:id="27" w:name="_Toc436286654"/>
      <w:r>
        <w:t>Additional Questions:</w:t>
      </w:r>
      <w:bookmarkEnd w:id="27"/>
    </w:p>
    <w:p w14:paraId="1B5D405F" w14:textId="77777777" w:rsidR="00EB7EDD" w:rsidRPr="00483457" w:rsidRDefault="00EB7EDD" w:rsidP="00EB7EDD">
      <w:pPr>
        <w:pStyle w:val="NoSpacing"/>
        <w:numPr>
          <w:ilvl w:val="0"/>
          <w:numId w:val="16"/>
        </w:numPr>
        <w:rPr>
          <w:rFonts w:ascii="Times New Roman" w:hAnsi="Times New Roman" w:cs="Times New Roman"/>
          <w:sz w:val="24"/>
        </w:rPr>
      </w:pPr>
      <w:r w:rsidRPr="00483457">
        <w:rPr>
          <w:rFonts w:ascii="Times New Roman" w:hAnsi="Times New Roman" w:cs="Times New Roman"/>
          <w:sz w:val="24"/>
        </w:rPr>
        <w:t>What is transactional data?</w:t>
      </w:r>
    </w:p>
    <w:p w14:paraId="637B3E4C" w14:textId="77777777" w:rsidR="00EB7EDD" w:rsidRPr="00483457" w:rsidRDefault="00EB7EDD" w:rsidP="00EB7EDD">
      <w:pPr>
        <w:pStyle w:val="NoSpacing"/>
        <w:numPr>
          <w:ilvl w:val="0"/>
          <w:numId w:val="16"/>
        </w:numPr>
        <w:rPr>
          <w:rFonts w:ascii="Times New Roman" w:hAnsi="Times New Roman" w:cs="Times New Roman"/>
          <w:sz w:val="24"/>
        </w:rPr>
      </w:pPr>
      <w:r w:rsidRPr="00483457">
        <w:rPr>
          <w:rFonts w:ascii="Times New Roman" w:hAnsi="Times New Roman" w:cs="Times New Roman"/>
          <w:sz w:val="24"/>
        </w:rPr>
        <w:t>How do you handle errors?</w:t>
      </w:r>
    </w:p>
    <w:p w14:paraId="0A11D5E2" w14:textId="77777777" w:rsidR="00EB7EDD" w:rsidRPr="00483457" w:rsidRDefault="00EB7EDD" w:rsidP="00EB7EDD">
      <w:pPr>
        <w:pStyle w:val="NoSpacing"/>
        <w:numPr>
          <w:ilvl w:val="0"/>
          <w:numId w:val="16"/>
        </w:numPr>
        <w:rPr>
          <w:rFonts w:ascii="Times New Roman" w:hAnsi="Times New Roman" w:cs="Times New Roman"/>
          <w:sz w:val="24"/>
        </w:rPr>
      </w:pPr>
      <w:r w:rsidRPr="00483457">
        <w:rPr>
          <w:rFonts w:ascii="Times New Roman" w:hAnsi="Times New Roman" w:cs="Times New Roman"/>
          <w:sz w:val="24"/>
        </w:rPr>
        <w:t xml:space="preserve">How do you check if the package is running slow </w:t>
      </w:r>
      <w:r>
        <w:rPr>
          <w:rFonts w:ascii="Times New Roman" w:hAnsi="Times New Roman" w:cs="Times New Roman"/>
          <w:sz w:val="24"/>
        </w:rPr>
        <w:t>and how do you debug the errors?</w:t>
      </w:r>
    </w:p>
    <w:p w14:paraId="694704A2" w14:textId="77777777" w:rsidR="00EB7EDD" w:rsidRPr="00483457" w:rsidRDefault="00EB7EDD" w:rsidP="00EB7EDD">
      <w:pPr>
        <w:pStyle w:val="NoSpacing"/>
        <w:numPr>
          <w:ilvl w:val="0"/>
          <w:numId w:val="16"/>
        </w:numPr>
        <w:rPr>
          <w:rFonts w:ascii="Times New Roman" w:hAnsi="Times New Roman" w:cs="Times New Roman"/>
          <w:sz w:val="24"/>
        </w:rPr>
      </w:pPr>
      <w:r w:rsidRPr="00483457">
        <w:rPr>
          <w:rFonts w:ascii="Times New Roman" w:hAnsi="Times New Roman" w:cs="Times New Roman"/>
          <w:sz w:val="24"/>
        </w:rPr>
        <w:t>How do you parse the null and the bad data in ssis?</w:t>
      </w:r>
    </w:p>
    <w:p w14:paraId="6489AA45" w14:textId="77777777" w:rsidR="00EB7EDD" w:rsidRPr="00483457" w:rsidRDefault="00EB7EDD" w:rsidP="00EB7EDD">
      <w:pPr>
        <w:pStyle w:val="NoSpacing"/>
        <w:numPr>
          <w:ilvl w:val="0"/>
          <w:numId w:val="16"/>
        </w:numPr>
        <w:rPr>
          <w:rFonts w:ascii="Times New Roman" w:hAnsi="Times New Roman" w:cs="Times New Roman"/>
          <w:sz w:val="24"/>
        </w:rPr>
      </w:pPr>
      <w:r>
        <w:rPr>
          <w:rFonts w:ascii="Times New Roman" w:hAnsi="Times New Roman" w:cs="Times New Roman"/>
          <w:sz w:val="24"/>
        </w:rPr>
        <w:t>Apart from txt files</w:t>
      </w:r>
      <w:r w:rsidRPr="00483457">
        <w:rPr>
          <w:rFonts w:ascii="Times New Roman" w:hAnsi="Times New Roman" w:cs="Times New Roman"/>
          <w:sz w:val="24"/>
        </w:rPr>
        <w:t>, what other data sources did you deal with?</w:t>
      </w:r>
      <w:r>
        <w:rPr>
          <w:rFonts w:ascii="Times New Roman" w:hAnsi="Times New Roman" w:cs="Times New Roman"/>
          <w:sz w:val="24"/>
        </w:rPr>
        <w:t xml:space="preserve"> H</w:t>
      </w:r>
      <w:r w:rsidRPr="00483457">
        <w:rPr>
          <w:rFonts w:ascii="Times New Roman" w:hAnsi="Times New Roman" w:cs="Times New Roman"/>
          <w:sz w:val="24"/>
        </w:rPr>
        <w:t>ow did you handle the sou</w:t>
      </w:r>
      <w:r>
        <w:rPr>
          <w:rFonts w:ascii="Times New Roman" w:hAnsi="Times New Roman" w:cs="Times New Roman"/>
          <w:sz w:val="24"/>
        </w:rPr>
        <w:t>r</w:t>
      </w:r>
      <w:r w:rsidRPr="00483457">
        <w:rPr>
          <w:rFonts w:ascii="Times New Roman" w:hAnsi="Times New Roman" w:cs="Times New Roman"/>
          <w:sz w:val="24"/>
        </w:rPr>
        <w:t>ce data other than flat files?</w:t>
      </w:r>
    </w:p>
    <w:p w14:paraId="1055F6BB" w14:textId="77777777" w:rsidR="00EB7EDD" w:rsidRPr="00483457" w:rsidRDefault="00EB7EDD" w:rsidP="00EB7EDD">
      <w:pPr>
        <w:pStyle w:val="NoSpacing"/>
        <w:numPr>
          <w:ilvl w:val="0"/>
          <w:numId w:val="16"/>
        </w:numPr>
        <w:rPr>
          <w:rFonts w:ascii="Times New Roman" w:hAnsi="Times New Roman" w:cs="Times New Roman"/>
          <w:sz w:val="24"/>
        </w:rPr>
      </w:pPr>
      <w:r w:rsidRPr="00483457">
        <w:rPr>
          <w:rFonts w:ascii="Times New Roman" w:hAnsi="Times New Roman" w:cs="Times New Roman"/>
          <w:sz w:val="24"/>
        </w:rPr>
        <w:t>What are Kimball and Inman strategies?</w:t>
      </w:r>
    </w:p>
    <w:p w14:paraId="4CE7195B" w14:textId="77777777" w:rsidR="00EB7EDD" w:rsidRPr="00483457" w:rsidRDefault="00EB7EDD" w:rsidP="00EB7EDD">
      <w:pPr>
        <w:pStyle w:val="NoSpacing"/>
        <w:numPr>
          <w:ilvl w:val="0"/>
          <w:numId w:val="16"/>
        </w:numPr>
        <w:rPr>
          <w:rFonts w:ascii="Times New Roman" w:hAnsi="Times New Roman" w:cs="Times New Roman"/>
          <w:sz w:val="24"/>
        </w:rPr>
      </w:pPr>
      <w:r w:rsidRPr="00483457">
        <w:rPr>
          <w:rFonts w:ascii="Times New Roman" w:hAnsi="Times New Roman" w:cs="Times New Roman"/>
          <w:sz w:val="24"/>
        </w:rPr>
        <w:t>What do you think are you strong in ssis or ssrs?</w:t>
      </w:r>
    </w:p>
    <w:p w14:paraId="58C4A574" w14:textId="77777777" w:rsidR="00EB7EDD" w:rsidRPr="00483457" w:rsidRDefault="00EB7EDD" w:rsidP="00EB7EDD">
      <w:pPr>
        <w:pStyle w:val="NoSpacing"/>
        <w:numPr>
          <w:ilvl w:val="0"/>
          <w:numId w:val="16"/>
        </w:numPr>
        <w:rPr>
          <w:rFonts w:ascii="Times New Roman" w:hAnsi="Times New Roman" w:cs="Times New Roman"/>
          <w:sz w:val="24"/>
        </w:rPr>
      </w:pPr>
      <w:r w:rsidRPr="00483457">
        <w:rPr>
          <w:rFonts w:ascii="Times New Roman" w:hAnsi="Times New Roman" w:cs="Times New Roman"/>
          <w:sz w:val="24"/>
        </w:rPr>
        <w:t>How do you rate yourself in ssis from 1- 10?</w:t>
      </w:r>
    </w:p>
    <w:p w14:paraId="0B0C347A" w14:textId="77777777" w:rsidR="00EB7EDD" w:rsidRPr="00604052" w:rsidRDefault="00EB7EDD" w:rsidP="00EB7EDD">
      <w:pPr>
        <w:pStyle w:val="NoSpacing"/>
        <w:numPr>
          <w:ilvl w:val="0"/>
          <w:numId w:val="16"/>
        </w:numPr>
        <w:rPr>
          <w:rFonts w:ascii="Times New Roman" w:hAnsi="Times New Roman" w:cs="Times New Roman"/>
          <w:sz w:val="24"/>
        </w:rPr>
      </w:pPr>
      <w:r w:rsidRPr="00604052">
        <w:rPr>
          <w:rFonts w:ascii="Times New Roman" w:hAnsi="Times New Roman" w:cs="Times New Roman"/>
          <w:sz w:val="24"/>
        </w:rPr>
        <w:t xml:space="preserve">When dealing with large data, </w:t>
      </w:r>
      <w:r>
        <w:rPr>
          <w:rFonts w:ascii="Times New Roman" w:hAnsi="Times New Roman" w:cs="Times New Roman"/>
          <w:sz w:val="24"/>
        </w:rPr>
        <w:t>for matching instead of look up</w:t>
      </w:r>
      <w:r w:rsidRPr="00604052">
        <w:rPr>
          <w:rFonts w:ascii="Times New Roman" w:hAnsi="Times New Roman" w:cs="Times New Roman"/>
          <w:sz w:val="24"/>
        </w:rPr>
        <w:t>, what alternative do you use?</w:t>
      </w:r>
    </w:p>
    <w:p w14:paraId="6E45DDEC" w14:textId="77777777" w:rsidR="00EB7EDD" w:rsidRPr="00483457" w:rsidRDefault="00EB7EDD" w:rsidP="00EB7EDD">
      <w:pPr>
        <w:pStyle w:val="NoSpacing"/>
        <w:numPr>
          <w:ilvl w:val="0"/>
          <w:numId w:val="16"/>
        </w:numPr>
        <w:rPr>
          <w:rFonts w:ascii="Times New Roman" w:hAnsi="Times New Roman" w:cs="Times New Roman"/>
          <w:sz w:val="24"/>
        </w:rPr>
      </w:pPr>
      <w:r w:rsidRPr="00483457">
        <w:rPr>
          <w:rFonts w:ascii="Times New Roman" w:hAnsi="Times New Roman" w:cs="Times New Roman"/>
          <w:sz w:val="24"/>
        </w:rPr>
        <w:t>What is your favorite script in script task?</w:t>
      </w:r>
    </w:p>
    <w:p w14:paraId="095F8A05" w14:textId="77777777" w:rsidR="00EB7EDD" w:rsidRDefault="00EB7EDD" w:rsidP="00EB7EDD">
      <w:pPr>
        <w:pStyle w:val="NoSpacing"/>
        <w:numPr>
          <w:ilvl w:val="0"/>
          <w:numId w:val="16"/>
        </w:numPr>
        <w:rPr>
          <w:rFonts w:ascii="Times New Roman" w:hAnsi="Times New Roman" w:cs="Times New Roman"/>
          <w:sz w:val="24"/>
        </w:rPr>
      </w:pPr>
      <w:r w:rsidRPr="00483457">
        <w:rPr>
          <w:rFonts w:ascii="Times New Roman" w:hAnsi="Times New Roman" w:cs="Times New Roman"/>
          <w:sz w:val="24"/>
        </w:rPr>
        <w:t>Did you ever work on sql 2012 version?</w:t>
      </w:r>
    </w:p>
    <w:p w14:paraId="313E88DB" w14:textId="77777777" w:rsidR="00EB7EDD" w:rsidRDefault="00EB7EDD" w:rsidP="00EB7EDD">
      <w:pPr>
        <w:pStyle w:val="ListParagraph"/>
        <w:numPr>
          <w:ilvl w:val="0"/>
          <w:numId w:val="16"/>
        </w:numPr>
        <w:spacing w:after="200" w:line="276" w:lineRule="auto"/>
      </w:pPr>
      <w:r>
        <w:t>What are the configurations did you use in your previous projects?</w:t>
      </w:r>
    </w:p>
    <w:p w14:paraId="47150563" w14:textId="77777777" w:rsidR="00EB7EDD" w:rsidRDefault="00EB7EDD" w:rsidP="00EB7EDD">
      <w:pPr>
        <w:pStyle w:val="ListParagraph"/>
        <w:numPr>
          <w:ilvl w:val="0"/>
          <w:numId w:val="16"/>
        </w:numPr>
        <w:spacing w:after="200" w:line="276" w:lineRule="auto"/>
      </w:pPr>
      <w:r>
        <w:t>What are the different transformations in the data flow task?</w:t>
      </w:r>
    </w:p>
    <w:p w14:paraId="0C7C79EA" w14:textId="77777777" w:rsidR="00EB7EDD" w:rsidRDefault="00EB7EDD" w:rsidP="00EB7EDD">
      <w:pPr>
        <w:pStyle w:val="ListParagraph"/>
        <w:numPr>
          <w:ilvl w:val="0"/>
          <w:numId w:val="16"/>
        </w:numPr>
        <w:spacing w:after="200" w:line="276" w:lineRule="auto"/>
      </w:pPr>
      <w:r>
        <w:t>What are the reports you generates in SSRS?</w:t>
      </w:r>
    </w:p>
    <w:p w14:paraId="1E5DBC68" w14:textId="77777777" w:rsidR="00EB7EDD" w:rsidRDefault="00EB7EDD" w:rsidP="00EB7EDD">
      <w:pPr>
        <w:pStyle w:val="ListParagraph"/>
        <w:numPr>
          <w:ilvl w:val="0"/>
          <w:numId w:val="16"/>
        </w:numPr>
        <w:spacing w:after="200" w:line="276" w:lineRule="auto"/>
      </w:pPr>
      <w:r>
        <w:t>How did you send mails when errors occurred?</w:t>
      </w:r>
    </w:p>
    <w:p w14:paraId="0D11B6AE" w14:textId="77777777" w:rsidR="00EB7EDD" w:rsidRDefault="00EB7EDD" w:rsidP="00EB7EDD">
      <w:pPr>
        <w:pStyle w:val="ListParagraph"/>
        <w:numPr>
          <w:ilvl w:val="0"/>
          <w:numId w:val="16"/>
        </w:numPr>
        <w:spacing w:after="200" w:line="276" w:lineRule="auto"/>
      </w:pPr>
      <w:r>
        <w:t>Name of the table is Investor, we have investor column , duplicate columns in investor column.</w:t>
      </w:r>
    </w:p>
    <w:p w14:paraId="7B99DCF7" w14:textId="77777777" w:rsidR="00EB7EDD" w:rsidRDefault="00EB7EDD" w:rsidP="00EB7EDD">
      <w:pPr>
        <w:pStyle w:val="ListParagraph"/>
        <w:numPr>
          <w:ilvl w:val="0"/>
          <w:numId w:val="16"/>
        </w:numPr>
        <w:spacing w:after="200" w:line="276" w:lineRule="auto"/>
      </w:pPr>
      <w:r>
        <w:t>With the investor column, select statement that would give only numeric values?</w:t>
      </w:r>
    </w:p>
    <w:p w14:paraId="58BEF2EE" w14:textId="77777777" w:rsidR="00EB7EDD" w:rsidRDefault="00EB7EDD" w:rsidP="00EB7EDD">
      <w:pPr>
        <w:pStyle w:val="ListParagraph"/>
        <w:numPr>
          <w:ilvl w:val="0"/>
          <w:numId w:val="16"/>
        </w:numPr>
        <w:spacing w:after="200" w:line="276" w:lineRule="auto"/>
      </w:pPr>
      <w:r>
        <w:t>What data types would qualify with that?</w:t>
      </w:r>
    </w:p>
    <w:p w14:paraId="307A7066" w14:textId="77777777" w:rsidR="00EB7EDD" w:rsidRDefault="00EB7EDD" w:rsidP="00EB7EDD">
      <w:pPr>
        <w:pStyle w:val="ListParagraph"/>
        <w:numPr>
          <w:ilvl w:val="0"/>
          <w:numId w:val="16"/>
        </w:numPr>
        <w:spacing w:after="200" w:line="276" w:lineRule="auto"/>
      </w:pPr>
      <w:r>
        <w:t>Different between the clustered index and non-clustered index?</w:t>
      </w:r>
    </w:p>
    <w:p w14:paraId="6436CE06" w14:textId="77777777" w:rsidR="00EB7EDD" w:rsidRDefault="00EB7EDD" w:rsidP="00EB7EDD">
      <w:pPr>
        <w:pStyle w:val="ListParagraph"/>
        <w:numPr>
          <w:ilvl w:val="0"/>
          <w:numId w:val="16"/>
        </w:numPr>
        <w:spacing w:after="200" w:line="276" w:lineRule="auto"/>
      </w:pPr>
      <w:r>
        <w:t>What is a heap?</w:t>
      </w:r>
    </w:p>
    <w:p w14:paraId="258A9545" w14:textId="77777777" w:rsidR="00EB7EDD" w:rsidRDefault="00EB7EDD" w:rsidP="00EB7EDD">
      <w:pPr>
        <w:pStyle w:val="ListParagraph"/>
        <w:numPr>
          <w:ilvl w:val="0"/>
          <w:numId w:val="16"/>
        </w:numPr>
        <w:spacing w:after="200" w:line="276" w:lineRule="auto"/>
      </w:pPr>
      <w:r>
        <w:t>Difference temp table, table variable?</w:t>
      </w:r>
    </w:p>
    <w:p w14:paraId="508D50C8" w14:textId="77777777" w:rsidR="00EB7EDD" w:rsidRDefault="00EB7EDD" w:rsidP="00EB7EDD">
      <w:pPr>
        <w:pStyle w:val="ListParagraph"/>
        <w:numPr>
          <w:ilvl w:val="0"/>
          <w:numId w:val="16"/>
        </w:numPr>
        <w:spacing w:after="200" w:line="276" w:lineRule="auto"/>
      </w:pPr>
      <w:r>
        <w:lastRenderedPageBreak/>
        <w:t>What are the two types of temp tables?</w:t>
      </w:r>
    </w:p>
    <w:p w14:paraId="5860E4E4" w14:textId="77777777" w:rsidR="00EB7EDD" w:rsidRDefault="00EB7EDD" w:rsidP="00EB7EDD">
      <w:pPr>
        <w:pStyle w:val="ListParagraph"/>
        <w:numPr>
          <w:ilvl w:val="0"/>
          <w:numId w:val="16"/>
        </w:numPr>
        <w:spacing w:after="200" w:line="276" w:lineRule="auto"/>
      </w:pPr>
      <w:r>
        <w:t>Difference between delete and truncate?</w:t>
      </w:r>
    </w:p>
    <w:p w14:paraId="1839EFAC" w14:textId="77777777" w:rsidR="00EB7EDD" w:rsidRDefault="00EB7EDD" w:rsidP="00EB7EDD">
      <w:pPr>
        <w:pStyle w:val="ListParagraph"/>
        <w:numPr>
          <w:ilvl w:val="0"/>
          <w:numId w:val="16"/>
        </w:numPr>
        <w:spacing w:after="200" w:line="276" w:lineRule="auto"/>
      </w:pPr>
      <w:r>
        <w:t xml:space="preserve"> What are index views?</w:t>
      </w:r>
    </w:p>
    <w:p w14:paraId="01AC6218" w14:textId="77777777" w:rsidR="00EB7EDD" w:rsidRDefault="00EB7EDD" w:rsidP="00EB7EDD">
      <w:pPr>
        <w:pStyle w:val="ListParagraph"/>
        <w:numPr>
          <w:ilvl w:val="0"/>
          <w:numId w:val="16"/>
        </w:numPr>
        <w:spacing w:after="200" w:line="276" w:lineRule="auto"/>
      </w:pPr>
      <w:r>
        <w:t>Copy the files from local folder from machine and destination folder?</w:t>
      </w:r>
    </w:p>
    <w:p w14:paraId="4D3BE692" w14:textId="77777777" w:rsidR="00EB7EDD" w:rsidRDefault="00EB7EDD" w:rsidP="00EB7EDD">
      <w:pPr>
        <w:pStyle w:val="ListParagraph"/>
        <w:numPr>
          <w:ilvl w:val="0"/>
          <w:numId w:val="16"/>
        </w:numPr>
        <w:spacing w:after="200" w:line="276" w:lineRule="auto"/>
      </w:pPr>
      <w:r>
        <w:t>Configure for each loop to achieve the above task?</w:t>
      </w:r>
    </w:p>
    <w:p w14:paraId="0E093D32" w14:textId="77777777" w:rsidR="00EB7EDD" w:rsidRDefault="00EB7EDD" w:rsidP="00EB7EDD">
      <w:pPr>
        <w:pStyle w:val="ListParagraph"/>
        <w:numPr>
          <w:ilvl w:val="0"/>
          <w:numId w:val="16"/>
        </w:numPr>
        <w:spacing w:after="200" w:line="276" w:lineRule="auto"/>
      </w:pPr>
      <w:r>
        <w:t>Did you use merge before right?</w:t>
      </w:r>
    </w:p>
    <w:p w14:paraId="137D5C97" w14:textId="77777777" w:rsidR="00EB7EDD" w:rsidRDefault="00EB7EDD" w:rsidP="00EB7EDD">
      <w:pPr>
        <w:pStyle w:val="ListParagraph"/>
        <w:numPr>
          <w:ilvl w:val="0"/>
          <w:numId w:val="16"/>
        </w:numPr>
        <w:spacing w:after="200" w:line="276" w:lineRule="auto"/>
      </w:pPr>
      <w:r>
        <w:t>How do you sort the files for best performance?</w:t>
      </w:r>
    </w:p>
    <w:p w14:paraId="4B55D3E3" w14:textId="77777777" w:rsidR="00EB7EDD" w:rsidRDefault="00EB7EDD" w:rsidP="00EB7EDD">
      <w:pPr>
        <w:pStyle w:val="ListParagraph"/>
        <w:numPr>
          <w:ilvl w:val="0"/>
          <w:numId w:val="16"/>
        </w:numPr>
        <w:spacing w:after="200" w:line="276" w:lineRule="auto"/>
      </w:pPr>
      <w:r>
        <w:t>When map is introduced in SSRS?</w:t>
      </w:r>
    </w:p>
    <w:p w14:paraId="36AE8CCC" w14:textId="77777777" w:rsidR="00EB7EDD" w:rsidRPr="00DD2A9E" w:rsidRDefault="00EB7EDD" w:rsidP="00EB7EDD">
      <w:pPr>
        <w:pStyle w:val="NoSpacing"/>
        <w:numPr>
          <w:ilvl w:val="0"/>
          <w:numId w:val="16"/>
        </w:numPr>
        <w:rPr>
          <w:rFonts w:ascii="Times New Roman" w:hAnsi="Times New Roman" w:cs="Times New Roman"/>
          <w:sz w:val="24"/>
        </w:rPr>
      </w:pPr>
      <w:r w:rsidRPr="00DD2A9E">
        <w:rPr>
          <w:rFonts w:ascii="Times New Roman" w:hAnsi="Times New Roman" w:cs="Times New Roman"/>
          <w:sz w:val="24"/>
        </w:rPr>
        <w:t>Did you face any problems when developing your packages in any of your project?</w:t>
      </w:r>
    </w:p>
    <w:p w14:paraId="615C4613" w14:textId="77777777" w:rsidR="00EB7EDD" w:rsidRPr="00DD2A9E" w:rsidRDefault="00EB7EDD" w:rsidP="00EB7EDD">
      <w:pPr>
        <w:pStyle w:val="NoSpacing"/>
        <w:numPr>
          <w:ilvl w:val="0"/>
          <w:numId w:val="16"/>
        </w:numPr>
        <w:rPr>
          <w:rFonts w:ascii="Times New Roman" w:hAnsi="Times New Roman" w:cs="Times New Roman"/>
          <w:sz w:val="24"/>
        </w:rPr>
      </w:pPr>
      <w:r w:rsidRPr="00DD2A9E">
        <w:rPr>
          <w:rFonts w:ascii="Times New Roman" w:hAnsi="Times New Roman" w:cs="Times New Roman"/>
          <w:sz w:val="24"/>
        </w:rPr>
        <w:t>How did you overcome that scenario?</w:t>
      </w:r>
    </w:p>
    <w:p w14:paraId="2BF92A2F" w14:textId="77777777" w:rsidR="00EB7EDD" w:rsidRPr="00DD2A9E" w:rsidRDefault="00EB7EDD" w:rsidP="00EB7EDD">
      <w:pPr>
        <w:pStyle w:val="NoSpacing"/>
        <w:numPr>
          <w:ilvl w:val="0"/>
          <w:numId w:val="16"/>
        </w:numPr>
        <w:rPr>
          <w:rFonts w:ascii="Times New Roman" w:hAnsi="Times New Roman" w:cs="Times New Roman"/>
          <w:sz w:val="24"/>
        </w:rPr>
      </w:pPr>
      <w:r w:rsidRPr="00DD2A9E">
        <w:rPr>
          <w:rFonts w:ascii="Times New Roman" w:hAnsi="Times New Roman" w:cs="Times New Roman"/>
          <w:sz w:val="24"/>
        </w:rPr>
        <w:t>When loading the time dimensions what type of dimension did you use?</w:t>
      </w:r>
    </w:p>
    <w:p w14:paraId="10D41A67" w14:textId="77777777" w:rsidR="00EB7EDD" w:rsidRPr="00DD2A9E" w:rsidRDefault="00EB7EDD" w:rsidP="00EB7EDD">
      <w:pPr>
        <w:pStyle w:val="NoSpacing"/>
        <w:numPr>
          <w:ilvl w:val="0"/>
          <w:numId w:val="16"/>
        </w:numPr>
        <w:rPr>
          <w:rFonts w:ascii="Times New Roman" w:hAnsi="Times New Roman" w:cs="Times New Roman"/>
          <w:sz w:val="24"/>
        </w:rPr>
      </w:pPr>
      <w:r w:rsidRPr="00DD2A9E">
        <w:rPr>
          <w:rFonts w:ascii="Times New Roman" w:hAnsi="Times New Roman" w:cs="Times New Roman"/>
          <w:sz w:val="24"/>
        </w:rPr>
        <w:t>Did you use accumulating snapshot?</w:t>
      </w:r>
    </w:p>
    <w:p w14:paraId="3405A647" w14:textId="77777777" w:rsidR="00EB7EDD" w:rsidRDefault="00EB7EDD" w:rsidP="00EB7EDD">
      <w:pPr>
        <w:pStyle w:val="ListParagraph"/>
        <w:numPr>
          <w:ilvl w:val="0"/>
          <w:numId w:val="16"/>
        </w:numPr>
        <w:spacing w:after="200" w:line="276" w:lineRule="auto"/>
      </w:pPr>
      <w:r>
        <w:t>What are aggregate tables?</w:t>
      </w:r>
    </w:p>
    <w:p w14:paraId="57C8C8DC" w14:textId="77777777" w:rsidR="00EB7EDD" w:rsidRPr="00914560" w:rsidRDefault="00EB7EDD" w:rsidP="00EB7EDD">
      <w:pPr>
        <w:pStyle w:val="ListParagraph"/>
        <w:numPr>
          <w:ilvl w:val="0"/>
          <w:numId w:val="16"/>
        </w:numPr>
        <w:spacing w:after="200" w:line="276" w:lineRule="auto"/>
      </w:pPr>
      <w:r>
        <w:rPr>
          <w:rFonts w:eastAsia="Times New Roman"/>
          <w:color w:val="222222"/>
          <w:szCs w:val="20"/>
        </w:rPr>
        <w:t>What is Partial</w:t>
      </w:r>
      <w:r w:rsidRPr="00914560">
        <w:rPr>
          <w:rFonts w:eastAsia="Times New Roman"/>
          <w:color w:val="222222"/>
          <w:szCs w:val="20"/>
        </w:rPr>
        <w:t xml:space="preserve"> blocking/no blocking with examples?</w:t>
      </w:r>
    </w:p>
    <w:p w14:paraId="4CCE7C4F" w14:textId="77777777" w:rsidR="00EB7EDD" w:rsidRPr="00914560" w:rsidRDefault="00EB7EDD" w:rsidP="00EB7EDD">
      <w:pPr>
        <w:pStyle w:val="ListParagraph"/>
        <w:numPr>
          <w:ilvl w:val="0"/>
          <w:numId w:val="16"/>
        </w:numPr>
        <w:spacing w:after="200" w:line="276" w:lineRule="auto"/>
      </w:pPr>
      <w:r w:rsidRPr="00914560">
        <w:rPr>
          <w:rFonts w:eastAsia="Times New Roman"/>
          <w:color w:val="222222"/>
          <w:szCs w:val="20"/>
        </w:rPr>
        <w:t>Lookup Partial cache/full cache/no cache</w:t>
      </w:r>
      <w:r>
        <w:rPr>
          <w:rFonts w:eastAsia="Times New Roman"/>
          <w:color w:val="222222"/>
          <w:szCs w:val="20"/>
        </w:rPr>
        <w:t>?</w:t>
      </w:r>
    </w:p>
    <w:p w14:paraId="2883BB1E" w14:textId="77777777" w:rsidR="00EB7EDD" w:rsidRPr="00914560" w:rsidRDefault="00EB7EDD" w:rsidP="00EB7EDD">
      <w:pPr>
        <w:pStyle w:val="ListParagraph"/>
        <w:numPr>
          <w:ilvl w:val="0"/>
          <w:numId w:val="16"/>
        </w:numPr>
        <w:spacing w:after="200" w:line="276" w:lineRule="auto"/>
      </w:pPr>
      <w:r>
        <w:rPr>
          <w:rFonts w:eastAsia="Times New Roman"/>
          <w:color w:val="222222"/>
          <w:szCs w:val="20"/>
        </w:rPr>
        <w:t xml:space="preserve">How to check </w:t>
      </w:r>
      <w:r w:rsidRPr="00914560">
        <w:rPr>
          <w:rFonts w:eastAsia="Times New Roman"/>
          <w:color w:val="222222"/>
          <w:szCs w:val="20"/>
        </w:rPr>
        <w:t>for null value in ssis/how will you replace it with other value?</w:t>
      </w:r>
    </w:p>
    <w:p w14:paraId="60AE2E43" w14:textId="77777777" w:rsidR="00EB7EDD" w:rsidRPr="00914560" w:rsidRDefault="00EB7EDD" w:rsidP="00EB7EDD">
      <w:pPr>
        <w:pStyle w:val="ListParagraph"/>
        <w:numPr>
          <w:ilvl w:val="0"/>
          <w:numId w:val="16"/>
        </w:numPr>
        <w:spacing w:after="200" w:line="276" w:lineRule="auto"/>
      </w:pPr>
      <w:r w:rsidRPr="00914560">
        <w:rPr>
          <w:rFonts w:eastAsia="Times New Roman"/>
          <w:color w:val="222222"/>
          <w:szCs w:val="20"/>
        </w:rPr>
        <w:t>How to do Transaction in task level in ssis?</w:t>
      </w:r>
      <w:r>
        <w:rPr>
          <w:rFonts w:eastAsia="Times New Roman"/>
          <w:color w:val="222222"/>
          <w:szCs w:val="20"/>
        </w:rPr>
        <w:t xml:space="preserve"> </w:t>
      </w:r>
      <w:r w:rsidRPr="00914560">
        <w:rPr>
          <w:rFonts w:eastAsia="Times New Roman"/>
          <w:color w:val="222222"/>
          <w:szCs w:val="20"/>
        </w:rPr>
        <w:t>If there is 8GB memory and your data size is 8GB which cache will you use?</w:t>
      </w:r>
    </w:p>
    <w:p w14:paraId="15319B4E" w14:textId="77777777" w:rsidR="00EB7EDD" w:rsidRPr="00914560" w:rsidRDefault="00EB7EDD" w:rsidP="00EB7EDD">
      <w:pPr>
        <w:pStyle w:val="ListParagraph"/>
        <w:numPr>
          <w:ilvl w:val="0"/>
          <w:numId w:val="16"/>
        </w:numPr>
        <w:spacing w:after="200" w:line="276" w:lineRule="auto"/>
      </w:pPr>
      <w:r w:rsidRPr="00914560">
        <w:rPr>
          <w:rFonts w:eastAsia="Times New Roman"/>
          <w:color w:val="222222"/>
          <w:szCs w:val="20"/>
        </w:rPr>
        <w:t>How to get records from two sources from in different server?</w:t>
      </w:r>
    </w:p>
    <w:p w14:paraId="2B1FC672" w14:textId="77777777" w:rsidR="00EB7EDD" w:rsidRPr="00914560" w:rsidRDefault="00EB7EDD" w:rsidP="00EB7EDD">
      <w:pPr>
        <w:pStyle w:val="ListParagraph"/>
        <w:numPr>
          <w:ilvl w:val="0"/>
          <w:numId w:val="16"/>
        </w:numPr>
        <w:spacing w:after="200" w:line="276" w:lineRule="auto"/>
      </w:pPr>
      <w:r w:rsidRPr="00914560">
        <w:rPr>
          <w:rFonts w:eastAsia="Times New Roman"/>
          <w:color w:val="222222"/>
          <w:szCs w:val="20"/>
        </w:rPr>
        <w:t>How will you connect those servers?</w:t>
      </w:r>
    </w:p>
    <w:p w14:paraId="7D0CC559" w14:textId="77777777" w:rsidR="00EB7EDD" w:rsidRPr="00914560" w:rsidRDefault="00EB7EDD" w:rsidP="00EB7EDD">
      <w:pPr>
        <w:pStyle w:val="ListParagraph"/>
        <w:numPr>
          <w:ilvl w:val="0"/>
          <w:numId w:val="16"/>
        </w:numPr>
        <w:spacing w:after="200" w:line="276" w:lineRule="auto"/>
      </w:pPr>
      <w:r w:rsidRPr="00914560">
        <w:rPr>
          <w:rFonts w:eastAsia="Times New Roman"/>
          <w:color w:val="222222"/>
          <w:szCs w:val="20"/>
        </w:rPr>
        <w:t xml:space="preserve"> How to get data from two sql server tables using merge join what is the criteria?</w:t>
      </w:r>
    </w:p>
    <w:p w14:paraId="6DFBE18A" w14:textId="77777777" w:rsidR="00EB7EDD" w:rsidRPr="00914560" w:rsidRDefault="00EB7EDD" w:rsidP="00EB7EDD">
      <w:pPr>
        <w:pStyle w:val="ListParagraph"/>
        <w:numPr>
          <w:ilvl w:val="0"/>
          <w:numId w:val="16"/>
        </w:numPr>
        <w:spacing w:after="200" w:line="276" w:lineRule="auto"/>
      </w:pPr>
      <w:r w:rsidRPr="00914560">
        <w:rPr>
          <w:rFonts w:eastAsia="Times New Roman"/>
          <w:color w:val="222222"/>
          <w:szCs w:val="20"/>
        </w:rPr>
        <w:t>How do you sort the Records in the table other than using sort component?</w:t>
      </w:r>
    </w:p>
    <w:p w14:paraId="73084EDC" w14:textId="77777777" w:rsidR="00EB7EDD" w:rsidRPr="00914560" w:rsidRDefault="00EB7EDD" w:rsidP="00EB7EDD">
      <w:pPr>
        <w:pStyle w:val="ListParagraph"/>
        <w:numPr>
          <w:ilvl w:val="0"/>
          <w:numId w:val="16"/>
        </w:numPr>
        <w:spacing w:after="200" w:line="276" w:lineRule="auto"/>
      </w:pPr>
      <w:r>
        <w:rPr>
          <w:rFonts w:eastAsia="Times New Roman"/>
          <w:color w:val="222222"/>
          <w:szCs w:val="20"/>
        </w:rPr>
        <w:t>Have ever worked on DTS/SSIS</w:t>
      </w:r>
      <w:r w:rsidRPr="00914560">
        <w:rPr>
          <w:rFonts w:eastAsia="Times New Roman"/>
          <w:color w:val="222222"/>
          <w:szCs w:val="20"/>
        </w:rPr>
        <w:t>?</w:t>
      </w:r>
    </w:p>
    <w:p w14:paraId="20C64523" w14:textId="77777777" w:rsidR="00EB7EDD" w:rsidRPr="00914560" w:rsidRDefault="00EB7EDD" w:rsidP="00EB7EDD">
      <w:pPr>
        <w:pStyle w:val="ListParagraph"/>
        <w:numPr>
          <w:ilvl w:val="0"/>
          <w:numId w:val="16"/>
        </w:numPr>
        <w:spacing w:after="200" w:line="276" w:lineRule="auto"/>
      </w:pPr>
      <w:r w:rsidRPr="00914560">
        <w:rPr>
          <w:rFonts w:eastAsia="Times New Roman"/>
          <w:color w:val="222222"/>
          <w:szCs w:val="20"/>
        </w:rPr>
        <w:t>If so how will you check whether the output is correct?</w:t>
      </w:r>
    </w:p>
    <w:p w14:paraId="715702E3" w14:textId="77777777" w:rsidR="00EB7EDD" w:rsidRPr="00914560" w:rsidRDefault="00EB7EDD" w:rsidP="00EB7EDD">
      <w:pPr>
        <w:pStyle w:val="ListParagraph"/>
        <w:numPr>
          <w:ilvl w:val="0"/>
          <w:numId w:val="16"/>
        </w:numPr>
        <w:spacing w:after="200" w:line="276" w:lineRule="auto"/>
      </w:pPr>
      <w:r w:rsidRPr="00914560">
        <w:rPr>
          <w:rFonts w:eastAsia="Times New Roman"/>
          <w:color w:val="222222"/>
          <w:szCs w:val="20"/>
        </w:rPr>
        <w:t>Can we run mul</w:t>
      </w:r>
      <w:r>
        <w:rPr>
          <w:rFonts w:eastAsia="Times New Roman"/>
          <w:color w:val="222222"/>
          <w:szCs w:val="20"/>
        </w:rPr>
        <w:t>tiple dataflow tasks parallelly?</w:t>
      </w:r>
    </w:p>
    <w:p w14:paraId="3216C0FE" w14:textId="77777777" w:rsidR="00EB7EDD" w:rsidRPr="00914560" w:rsidRDefault="00EB7EDD" w:rsidP="00EB7EDD">
      <w:pPr>
        <w:pStyle w:val="ListParagraph"/>
        <w:numPr>
          <w:ilvl w:val="0"/>
          <w:numId w:val="16"/>
        </w:numPr>
        <w:spacing w:after="200" w:line="276" w:lineRule="auto"/>
      </w:pPr>
      <w:r w:rsidRPr="00914560">
        <w:rPr>
          <w:rFonts w:eastAsia="Times New Roman"/>
          <w:color w:val="222222"/>
          <w:szCs w:val="20"/>
        </w:rPr>
        <w:t>What will you do if one tasks failed?</w:t>
      </w:r>
      <w:r>
        <w:rPr>
          <w:rFonts w:eastAsia="Times New Roman"/>
          <w:color w:val="222222"/>
          <w:szCs w:val="20"/>
        </w:rPr>
        <w:t xml:space="preserve"> H</w:t>
      </w:r>
      <w:r w:rsidRPr="00914560">
        <w:rPr>
          <w:rFonts w:eastAsia="Times New Roman"/>
          <w:color w:val="222222"/>
          <w:szCs w:val="20"/>
        </w:rPr>
        <w:t>ow will you handle it?</w:t>
      </w:r>
    </w:p>
    <w:p w14:paraId="2DF693EF" w14:textId="77777777" w:rsidR="00EB7EDD" w:rsidRPr="00914560" w:rsidRDefault="00EB7EDD" w:rsidP="00EB7EDD">
      <w:pPr>
        <w:pStyle w:val="ListParagraph"/>
        <w:numPr>
          <w:ilvl w:val="0"/>
          <w:numId w:val="16"/>
        </w:numPr>
        <w:spacing w:after="200" w:line="276" w:lineRule="auto"/>
      </w:pPr>
      <w:r w:rsidRPr="00914560">
        <w:rPr>
          <w:rFonts w:eastAsia="Times New Roman"/>
          <w:color w:val="222222"/>
          <w:szCs w:val="20"/>
        </w:rPr>
        <w:t>Can you set checkpoint when the tasks are executing parallelly?</w:t>
      </w:r>
    </w:p>
    <w:p w14:paraId="6796127C" w14:textId="77777777" w:rsidR="00EB7EDD" w:rsidRPr="00914560" w:rsidRDefault="00EB7EDD" w:rsidP="00EB7EDD">
      <w:pPr>
        <w:pStyle w:val="ListParagraph"/>
        <w:numPr>
          <w:ilvl w:val="0"/>
          <w:numId w:val="16"/>
        </w:numPr>
        <w:spacing w:after="200" w:line="276" w:lineRule="auto"/>
      </w:pPr>
      <w:r w:rsidRPr="00914560">
        <w:rPr>
          <w:rFonts w:eastAsia="Times New Roman"/>
          <w:color w:val="222222"/>
          <w:szCs w:val="20"/>
        </w:rPr>
        <w:t>If you have 10 files how will you load it into Database?</w:t>
      </w:r>
    </w:p>
    <w:p w14:paraId="03501703" w14:textId="77777777" w:rsidR="00EB7EDD" w:rsidRPr="00914560" w:rsidRDefault="00EB7EDD" w:rsidP="00EB7EDD">
      <w:pPr>
        <w:pStyle w:val="ListParagraph"/>
        <w:numPr>
          <w:ilvl w:val="0"/>
          <w:numId w:val="16"/>
        </w:numPr>
        <w:spacing w:after="200" w:line="276" w:lineRule="auto"/>
      </w:pPr>
      <w:r w:rsidRPr="00914560">
        <w:rPr>
          <w:rFonts w:eastAsia="Times New Roman"/>
          <w:color w:val="222222"/>
          <w:szCs w:val="20"/>
        </w:rPr>
        <w:t>What will you do if the package failed in 8th file?</w:t>
      </w:r>
    </w:p>
    <w:p w14:paraId="328F7A26" w14:textId="77777777" w:rsidR="00EB7EDD" w:rsidRPr="00914560" w:rsidRDefault="00EB7EDD" w:rsidP="00EB7EDD">
      <w:pPr>
        <w:pStyle w:val="ListParagraph"/>
        <w:numPr>
          <w:ilvl w:val="0"/>
          <w:numId w:val="16"/>
        </w:numPr>
        <w:spacing w:after="200" w:line="276" w:lineRule="auto"/>
      </w:pPr>
      <w:r w:rsidRPr="00914560">
        <w:rPr>
          <w:rFonts w:eastAsia="Times New Roman"/>
          <w:color w:val="222222"/>
          <w:szCs w:val="20"/>
        </w:rPr>
        <w:t>There is a tableA every day i'm truncating it and loading it again? the table should not be empty, how will i make sure it?</w:t>
      </w:r>
    </w:p>
    <w:p w14:paraId="454DD627" w14:textId="77777777" w:rsidR="00EB7EDD" w:rsidRPr="006E6DFD" w:rsidRDefault="00EB7EDD" w:rsidP="00E8770E"/>
    <w:sectPr w:rsidR="00EB7EDD" w:rsidRPr="006E6DFD" w:rsidSect="00CB5D00">
      <w:headerReference w:type="default" r:id="rId2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4F9F9" w14:textId="77777777" w:rsidR="00134CF0" w:rsidRDefault="00134CF0" w:rsidP="002043FE">
      <w:r>
        <w:separator/>
      </w:r>
    </w:p>
  </w:endnote>
  <w:endnote w:type="continuationSeparator" w:id="0">
    <w:p w14:paraId="3C71F442" w14:textId="77777777" w:rsidR="00134CF0" w:rsidRDefault="00134CF0" w:rsidP="00204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A8096" w14:textId="77777777" w:rsidR="001468D8" w:rsidRPr="00AF2E53" w:rsidRDefault="001468D8" w:rsidP="00AF2E53">
    <w:pPr>
      <w:jc w:val="center"/>
      <w:rPr>
        <w:rFonts w:ascii="Verdana" w:hAnsi="Verdana"/>
        <w:b/>
        <w:sz w:val="16"/>
        <w:szCs w:val="16"/>
        <w:u w:val="single"/>
      </w:rPr>
    </w:pPr>
    <w:r w:rsidRPr="00AF2E53">
      <w:rPr>
        <w:rFonts w:ascii="Verdana" w:hAnsi="Verdana"/>
        <w:sz w:val="16"/>
        <w:szCs w:val="16"/>
      </w:rPr>
      <w:t>Novedea Systems Inc, 1750 N Collins Blvd Suite 212 Richardson, TX- 75080 Ph: 972-918-0900 Fax</w:t>
    </w:r>
    <w:r>
      <w:rPr>
        <w:rFonts w:ascii="Verdana" w:hAnsi="Verdana"/>
        <w:noProof/>
        <w:sz w:val="16"/>
        <w:szCs w:val="16"/>
      </w:rPr>
      <w:t xml:space="preserve">: </w:t>
    </w:r>
    <w:r w:rsidRPr="00AF2E53">
      <w:rPr>
        <w:rFonts w:ascii="Verdana" w:hAnsi="Verdana"/>
        <w:noProof/>
        <w:sz w:val="16"/>
        <w:szCs w:val="16"/>
      </w:rPr>
      <w:t>972</w:t>
    </w:r>
    <w:r>
      <w:rPr>
        <w:rFonts w:ascii="Verdana" w:hAnsi="Verdana"/>
        <w:noProof/>
        <w:sz w:val="16"/>
        <w:szCs w:val="16"/>
      </w:rPr>
      <w:t>-</w:t>
    </w:r>
    <w:r w:rsidRPr="00AF2E53">
      <w:rPr>
        <w:rFonts w:ascii="Verdana" w:hAnsi="Verdana"/>
        <w:noProof/>
        <w:sz w:val="16"/>
        <w:szCs w:val="16"/>
      </w:rPr>
      <w:t>918-0901</w:t>
    </w:r>
  </w:p>
  <w:p w14:paraId="0383C07B" w14:textId="77777777" w:rsidR="001468D8" w:rsidRDefault="001468D8" w:rsidP="00AF2E53">
    <w:pPr>
      <w:pStyle w:val="Footer"/>
      <w:jc w:val="center"/>
    </w:pPr>
    <w:r w:rsidRPr="00F03E03">
      <w:rPr>
        <w:color w:val="FF0000"/>
        <w:sz w:val="20"/>
        <w:szCs w:val="20"/>
      </w:rPr>
      <w:t>Confidential –Do not distribute.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C09A5" w14:textId="77777777" w:rsidR="00134CF0" w:rsidRDefault="00134CF0" w:rsidP="002043FE">
      <w:r>
        <w:separator/>
      </w:r>
    </w:p>
  </w:footnote>
  <w:footnote w:type="continuationSeparator" w:id="0">
    <w:p w14:paraId="4713EC58" w14:textId="77777777" w:rsidR="00134CF0" w:rsidRDefault="00134CF0" w:rsidP="002043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D4E59" w14:textId="77777777" w:rsidR="001468D8" w:rsidRPr="002043FE" w:rsidRDefault="001468D8" w:rsidP="002043FE">
    <w:pPr>
      <w:pStyle w:val="Header"/>
    </w:pPr>
    <w:r>
      <w:rPr>
        <w:noProof/>
      </w:rPr>
      <w:drawing>
        <wp:inline distT="0" distB="0" distL="0" distR="0" wp14:anchorId="79B2C386" wp14:editId="5A03EA4F">
          <wp:extent cx="2676525" cy="428625"/>
          <wp:effectExtent l="0" t="0" r="0" b="0"/>
          <wp:docPr id="1" name="Picture 1" descr="C:\Novedea\log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vedea\logo\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6525" cy="42862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11012"/>
    <w:multiLevelType w:val="hybridMultilevel"/>
    <w:tmpl w:val="57CA4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F82C2F"/>
    <w:multiLevelType w:val="hybridMultilevel"/>
    <w:tmpl w:val="7B168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32B63"/>
    <w:multiLevelType w:val="hybridMultilevel"/>
    <w:tmpl w:val="8A0C7CAE"/>
    <w:lvl w:ilvl="0" w:tplc="7F6A76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BF1CD7"/>
    <w:multiLevelType w:val="hybridMultilevel"/>
    <w:tmpl w:val="8A0C7CAE"/>
    <w:lvl w:ilvl="0" w:tplc="7F6A76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F559B"/>
    <w:multiLevelType w:val="hybridMultilevel"/>
    <w:tmpl w:val="DA9E614A"/>
    <w:lvl w:ilvl="0" w:tplc="503C6E8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FFF3268"/>
    <w:multiLevelType w:val="hybridMultilevel"/>
    <w:tmpl w:val="8FE49C1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67572"/>
    <w:multiLevelType w:val="multilevel"/>
    <w:tmpl w:val="AE78CD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AF815CB"/>
    <w:multiLevelType w:val="multilevel"/>
    <w:tmpl w:val="6F1A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BC2C8A"/>
    <w:multiLevelType w:val="hybridMultilevel"/>
    <w:tmpl w:val="2ABA984A"/>
    <w:lvl w:ilvl="0" w:tplc="38B4D6C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C820B04"/>
    <w:multiLevelType w:val="hybridMultilevel"/>
    <w:tmpl w:val="1CD0D3F6"/>
    <w:lvl w:ilvl="0" w:tplc="5DB2D4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EB7300"/>
    <w:multiLevelType w:val="hybridMultilevel"/>
    <w:tmpl w:val="3FDE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6F714E"/>
    <w:multiLevelType w:val="hybridMultilevel"/>
    <w:tmpl w:val="8A0C7CAE"/>
    <w:lvl w:ilvl="0" w:tplc="7F6A76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DFE50E5"/>
    <w:multiLevelType w:val="hybridMultilevel"/>
    <w:tmpl w:val="43BA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42193"/>
    <w:multiLevelType w:val="hybridMultilevel"/>
    <w:tmpl w:val="08CAA24C"/>
    <w:lvl w:ilvl="0" w:tplc="D1461DA2">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3FD3FA7"/>
    <w:multiLevelType w:val="hybridMultilevel"/>
    <w:tmpl w:val="B91604AA"/>
    <w:lvl w:ilvl="0" w:tplc="7F6A76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6232799"/>
    <w:multiLevelType w:val="hybridMultilevel"/>
    <w:tmpl w:val="8A0C7CAE"/>
    <w:lvl w:ilvl="0" w:tplc="7F6A76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BDF15BC"/>
    <w:multiLevelType w:val="hybridMultilevel"/>
    <w:tmpl w:val="8A0C7CAE"/>
    <w:lvl w:ilvl="0" w:tplc="7F6A76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12"/>
  </w:num>
  <w:num w:numId="5">
    <w:abstractNumId w:val="10"/>
  </w:num>
  <w:num w:numId="6">
    <w:abstractNumId w:val="8"/>
  </w:num>
  <w:num w:numId="7">
    <w:abstractNumId w:val="4"/>
  </w:num>
  <w:num w:numId="8">
    <w:abstractNumId w:val="9"/>
  </w:num>
  <w:num w:numId="9">
    <w:abstractNumId w:val="11"/>
  </w:num>
  <w:num w:numId="10">
    <w:abstractNumId w:val="3"/>
  </w:num>
  <w:num w:numId="11">
    <w:abstractNumId w:val="16"/>
  </w:num>
  <w:num w:numId="12">
    <w:abstractNumId w:val="15"/>
  </w:num>
  <w:num w:numId="13">
    <w:abstractNumId w:val="2"/>
  </w:num>
  <w:num w:numId="14">
    <w:abstractNumId w:val="13"/>
  </w:num>
  <w:num w:numId="15">
    <w:abstractNumId w:val="14"/>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4FD"/>
    <w:rsid w:val="00011AE2"/>
    <w:rsid w:val="00013ADE"/>
    <w:rsid w:val="00014730"/>
    <w:rsid w:val="00017BC9"/>
    <w:rsid w:val="00031B35"/>
    <w:rsid w:val="00032B1F"/>
    <w:rsid w:val="000454CE"/>
    <w:rsid w:val="000479A0"/>
    <w:rsid w:val="00050536"/>
    <w:rsid w:val="00074A16"/>
    <w:rsid w:val="00075118"/>
    <w:rsid w:val="000956D3"/>
    <w:rsid w:val="000976F9"/>
    <w:rsid w:val="00097BF8"/>
    <w:rsid w:val="000A6C2D"/>
    <w:rsid w:val="000B317D"/>
    <w:rsid w:val="000D588E"/>
    <w:rsid w:val="000E18A5"/>
    <w:rsid w:val="000E4F98"/>
    <w:rsid w:val="000F1B54"/>
    <w:rsid w:val="000F3EC5"/>
    <w:rsid w:val="00105430"/>
    <w:rsid w:val="00113ED7"/>
    <w:rsid w:val="001178E4"/>
    <w:rsid w:val="00120EFD"/>
    <w:rsid w:val="00121175"/>
    <w:rsid w:val="00126FCC"/>
    <w:rsid w:val="001345C9"/>
    <w:rsid w:val="00134CF0"/>
    <w:rsid w:val="00135AAF"/>
    <w:rsid w:val="00141DC0"/>
    <w:rsid w:val="001468D8"/>
    <w:rsid w:val="00150574"/>
    <w:rsid w:val="00161684"/>
    <w:rsid w:val="001675CE"/>
    <w:rsid w:val="00170357"/>
    <w:rsid w:val="00171086"/>
    <w:rsid w:val="00171EAB"/>
    <w:rsid w:val="0017739E"/>
    <w:rsid w:val="00191077"/>
    <w:rsid w:val="00191ACC"/>
    <w:rsid w:val="00196C3D"/>
    <w:rsid w:val="001A6BEC"/>
    <w:rsid w:val="001B278C"/>
    <w:rsid w:val="001B49D0"/>
    <w:rsid w:val="001D60C4"/>
    <w:rsid w:val="0020169E"/>
    <w:rsid w:val="002043FE"/>
    <w:rsid w:val="00207F2F"/>
    <w:rsid w:val="00214FC4"/>
    <w:rsid w:val="00252EFF"/>
    <w:rsid w:val="0026583B"/>
    <w:rsid w:val="002725C9"/>
    <w:rsid w:val="00273637"/>
    <w:rsid w:val="0028408A"/>
    <w:rsid w:val="00286288"/>
    <w:rsid w:val="00291BA2"/>
    <w:rsid w:val="002A26B7"/>
    <w:rsid w:val="002A2D3E"/>
    <w:rsid w:val="002B7F64"/>
    <w:rsid w:val="002C09AC"/>
    <w:rsid w:val="002D3C23"/>
    <w:rsid w:val="002E7E8E"/>
    <w:rsid w:val="002F4AD9"/>
    <w:rsid w:val="002F7B8D"/>
    <w:rsid w:val="00312D9B"/>
    <w:rsid w:val="00320FBF"/>
    <w:rsid w:val="0032290B"/>
    <w:rsid w:val="00324B66"/>
    <w:rsid w:val="003301F4"/>
    <w:rsid w:val="00340E7C"/>
    <w:rsid w:val="00341D31"/>
    <w:rsid w:val="0036325A"/>
    <w:rsid w:val="0037117A"/>
    <w:rsid w:val="00372C85"/>
    <w:rsid w:val="00383786"/>
    <w:rsid w:val="0039565C"/>
    <w:rsid w:val="003A08F8"/>
    <w:rsid w:val="003A5B08"/>
    <w:rsid w:val="003B00AF"/>
    <w:rsid w:val="003B646B"/>
    <w:rsid w:val="003C17AD"/>
    <w:rsid w:val="003C4609"/>
    <w:rsid w:val="003D39FF"/>
    <w:rsid w:val="003D3F01"/>
    <w:rsid w:val="003E0711"/>
    <w:rsid w:val="003E2221"/>
    <w:rsid w:val="003F1C02"/>
    <w:rsid w:val="00403022"/>
    <w:rsid w:val="004203DD"/>
    <w:rsid w:val="00424C07"/>
    <w:rsid w:val="00432D95"/>
    <w:rsid w:val="004745E1"/>
    <w:rsid w:val="00485710"/>
    <w:rsid w:val="004A0B71"/>
    <w:rsid w:val="004A22EB"/>
    <w:rsid w:val="004C1845"/>
    <w:rsid w:val="004F32C1"/>
    <w:rsid w:val="004F42C1"/>
    <w:rsid w:val="004F5662"/>
    <w:rsid w:val="004F7B91"/>
    <w:rsid w:val="00504550"/>
    <w:rsid w:val="005058BF"/>
    <w:rsid w:val="00514043"/>
    <w:rsid w:val="00547175"/>
    <w:rsid w:val="0058324F"/>
    <w:rsid w:val="00597ACB"/>
    <w:rsid w:val="005B2F99"/>
    <w:rsid w:val="005B3476"/>
    <w:rsid w:val="005B42D1"/>
    <w:rsid w:val="005B7859"/>
    <w:rsid w:val="005C3437"/>
    <w:rsid w:val="005C5DBA"/>
    <w:rsid w:val="006052BD"/>
    <w:rsid w:val="00647781"/>
    <w:rsid w:val="006603A9"/>
    <w:rsid w:val="00661860"/>
    <w:rsid w:val="0069055D"/>
    <w:rsid w:val="00697533"/>
    <w:rsid w:val="006A559F"/>
    <w:rsid w:val="006B0D75"/>
    <w:rsid w:val="006E6DFD"/>
    <w:rsid w:val="00736E48"/>
    <w:rsid w:val="007528E9"/>
    <w:rsid w:val="0076565D"/>
    <w:rsid w:val="00765670"/>
    <w:rsid w:val="00766CC4"/>
    <w:rsid w:val="00777E68"/>
    <w:rsid w:val="00781E1D"/>
    <w:rsid w:val="007867E9"/>
    <w:rsid w:val="00791A2C"/>
    <w:rsid w:val="007947AD"/>
    <w:rsid w:val="007D5F5B"/>
    <w:rsid w:val="007E4506"/>
    <w:rsid w:val="007E5A46"/>
    <w:rsid w:val="007F4967"/>
    <w:rsid w:val="007F5E5B"/>
    <w:rsid w:val="0080483D"/>
    <w:rsid w:val="00812BF6"/>
    <w:rsid w:val="008220C7"/>
    <w:rsid w:val="0084078A"/>
    <w:rsid w:val="0084509A"/>
    <w:rsid w:val="008574BF"/>
    <w:rsid w:val="0088185E"/>
    <w:rsid w:val="008C1A0D"/>
    <w:rsid w:val="008D124B"/>
    <w:rsid w:val="008D7F77"/>
    <w:rsid w:val="008E1A89"/>
    <w:rsid w:val="008F2717"/>
    <w:rsid w:val="0090031D"/>
    <w:rsid w:val="0090352F"/>
    <w:rsid w:val="00921738"/>
    <w:rsid w:val="009248E3"/>
    <w:rsid w:val="00924DC6"/>
    <w:rsid w:val="00931486"/>
    <w:rsid w:val="009344FD"/>
    <w:rsid w:val="00942C6D"/>
    <w:rsid w:val="00966B90"/>
    <w:rsid w:val="00970F3D"/>
    <w:rsid w:val="00996189"/>
    <w:rsid w:val="009B79D9"/>
    <w:rsid w:val="009D6A24"/>
    <w:rsid w:val="009F11A3"/>
    <w:rsid w:val="00A002A4"/>
    <w:rsid w:val="00A008B5"/>
    <w:rsid w:val="00A3335F"/>
    <w:rsid w:val="00A41A87"/>
    <w:rsid w:val="00A41C53"/>
    <w:rsid w:val="00A55CE3"/>
    <w:rsid w:val="00A61976"/>
    <w:rsid w:val="00A63199"/>
    <w:rsid w:val="00A804D2"/>
    <w:rsid w:val="00A80F4D"/>
    <w:rsid w:val="00A95994"/>
    <w:rsid w:val="00AA106B"/>
    <w:rsid w:val="00AA158A"/>
    <w:rsid w:val="00AA68C8"/>
    <w:rsid w:val="00AF2E53"/>
    <w:rsid w:val="00AF4A6D"/>
    <w:rsid w:val="00B01B4D"/>
    <w:rsid w:val="00B065DC"/>
    <w:rsid w:val="00B1049C"/>
    <w:rsid w:val="00B20FCA"/>
    <w:rsid w:val="00B379CA"/>
    <w:rsid w:val="00B37F97"/>
    <w:rsid w:val="00B422E6"/>
    <w:rsid w:val="00B434B4"/>
    <w:rsid w:val="00B52726"/>
    <w:rsid w:val="00B671AD"/>
    <w:rsid w:val="00B70669"/>
    <w:rsid w:val="00B77EBE"/>
    <w:rsid w:val="00B87B18"/>
    <w:rsid w:val="00B960AA"/>
    <w:rsid w:val="00BA193F"/>
    <w:rsid w:val="00BA23F1"/>
    <w:rsid w:val="00BA289E"/>
    <w:rsid w:val="00BB1A56"/>
    <w:rsid w:val="00BC3F4E"/>
    <w:rsid w:val="00BE236E"/>
    <w:rsid w:val="00BE5A16"/>
    <w:rsid w:val="00BF4371"/>
    <w:rsid w:val="00C03B18"/>
    <w:rsid w:val="00C05E6A"/>
    <w:rsid w:val="00C11FBD"/>
    <w:rsid w:val="00C13904"/>
    <w:rsid w:val="00C25382"/>
    <w:rsid w:val="00C3773D"/>
    <w:rsid w:val="00C413DA"/>
    <w:rsid w:val="00C45923"/>
    <w:rsid w:val="00C45C42"/>
    <w:rsid w:val="00C76EED"/>
    <w:rsid w:val="00C80434"/>
    <w:rsid w:val="00C82455"/>
    <w:rsid w:val="00C837AA"/>
    <w:rsid w:val="00C96583"/>
    <w:rsid w:val="00CA2516"/>
    <w:rsid w:val="00CB408F"/>
    <w:rsid w:val="00CB5D00"/>
    <w:rsid w:val="00CC66A1"/>
    <w:rsid w:val="00CE4ABC"/>
    <w:rsid w:val="00CF5CB2"/>
    <w:rsid w:val="00D206B7"/>
    <w:rsid w:val="00D308F9"/>
    <w:rsid w:val="00D320A8"/>
    <w:rsid w:val="00D430C0"/>
    <w:rsid w:val="00D463FA"/>
    <w:rsid w:val="00D6681E"/>
    <w:rsid w:val="00D67D63"/>
    <w:rsid w:val="00D715EE"/>
    <w:rsid w:val="00D87805"/>
    <w:rsid w:val="00DB2F13"/>
    <w:rsid w:val="00DC5991"/>
    <w:rsid w:val="00DC7C66"/>
    <w:rsid w:val="00DF00E9"/>
    <w:rsid w:val="00E060CD"/>
    <w:rsid w:val="00E17A84"/>
    <w:rsid w:val="00E31EE2"/>
    <w:rsid w:val="00E3517F"/>
    <w:rsid w:val="00E4553D"/>
    <w:rsid w:val="00E47D5B"/>
    <w:rsid w:val="00E76C74"/>
    <w:rsid w:val="00E82F17"/>
    <w:rsid w:val="00E8770E"/>
    <w:rsid w:val="00EA6100"/>
    <w:rsid w:val="00EA75AB"/>
    <w:rsid w:val="00EB0458"/>
    <w:rsid w:val="00EB4981"/>
    <w:rsid w:val="00EB7EDD"/>
    <w:rsid w:val="00EC7B3B"/>
    <w:rsid w:val="00F061C9"/>
    <w:rsid w:val="00F14D81"/>
    <w:rsid w:val="00F229C3"/>
    <w:rsid w:val="00F327D0"/>
    <w:rsid w:val="00F4106E"/>
    <w:rsid w:val="00F47552"/>
    <w:rsid w:val="00F71858"/>
    <w:rsid w:val="00F83AAD"/>
    <w:rsid w:val="00F91966"/>
    <w:rsid w:val="00F94068"/>
    <w:rsid w:val="00FB4EBC"/>
    <w:rsid w:val="00FC1138"/>
    <w:rsid w:val="00FD2AC5"/>
    <w:rsid w:val="00FE0E9B"/>
    <w:rsid w:val="00FE45D1"/>
    <w:rsid w:val="00FF083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D95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3F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656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1A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6B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3FE"/>
    <w:pPr>
      <w:tabs>
        <w:tab w:val="center" w:pos="4680"/>
        <w:tab w:val="right" w:pos="9360"/>
      </w:tabs>
    </w:pPr>
  </w:style>
  <w:style w:type="character" w:customStyle="1" w:styleId="HeaderChar">
    <w:name w:val="Header Char"/>
    <w:basedOn w:val="DefaultParagraphFont"/>
    <w:link w:val="Header"/>
    <w:uiPriority w:val="99"/>
    <w:rsid w:val="002043FE"/>
  </w:style>
  <w:style w:type="paragraph" w:styleId="Footer">
    <w:name w:val="footer"/>
    <w:basedOn w:val="Normal"/>
    <w:link w:val="FooterChar"/>
    <w:uiPriority w:val="99"/>
    <w:unhideWhenUsed/>
    <w:rsid w:val="002043FE"/>
    <w:pPr>
      <w:tabs>
        <w:tab w:val="center" w:pos="4680"/>
        <w:tab w:val="right" w:pos="9360"/>
      </w:tabs>
    </w:pPr>
  </w:style>
  <w:style w:type="character" w:customStyle="1" w:styleId="FooterChar">
    <w:name w:val="Footer Char"/>
    <w:basedOn w:val="DefaultParagraphFont"/>
    <w:link w:val="Footer"/>
    <w:uiPriority w:val="99"/>
    <w:rsid w:val="002043FE"/>
  </w:style>
  <w:style w:type="paragraph" w:styleId="BalloonText">
    <w:name w:val="Balloon Text"/>
    <w:basedOn w:val="Normal"/>
    <w:link w:val="BalloonTextChar"/>
    <w:uiPriority w:val="99"/>
    <w:semiHidden/>
    <w:unhideWhenUsed/>
    <w:rsid w:val="002043FE"/>
    <w:rPr>
      <w:rFonts w:ascii="Tahoma" w:hAnsi="Tahoma" w:cs="Tahoma"/>
      <w:sz w:val="16"/>
      <w:szCs w:val="16"/>
    </w:rPr>
  </w:style>
  <w:style w:type="character" w:customStyle="1" w:styleId="BalloonTextChar">
    <w:name w:val="Balloon Text Char"/>
    <w:basedOn w:val="DefaultParagraphFont"/>
    <w:link w:val="BalloonText"/>
    <w:uiPriority w:val="99"/>
    <w:semiHidden/>
    <w:rsid w:val="002043FE"/>
    <w:rPr>
      <w:rFonts w:ascii="Tahoma" w:hAnsi="Tahoma" w:cs="Tahoma"/>
      <w:sz w:val="16"/>
      <w:szCs w:val="16"/>
    </w:rPr>
  </w:style>
  <w:style w:type="character" w:styleId="Hyperlink">
    <w:name w:val="Hyperlink"/>
    <w:basedOn w:val="DefaultParagraphFont"/>
    <w:uiPriority w:val="99"/>
    <w:unhideWhenUsed/>
    <w:rsid w:val="002043FE"/>
    <w:rPr>
      <w:color w:val="0000FF"/>
      <w:u w:val="single"/>
    </w:rPr>
  </w:style>
  <w:style w:type="paragraph" w:styleId="NoSpacing">
    <w:name w:val="No Spacing"/>
    <w:link w:val="NoSpacingChar"/>
    <w:uiPriority w:val="1"/>
    <w:qFormat/>
    <w:rsid w:val="00CB5D0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5D00"/>
    <w:rPr>
      <w:rFonts w:eastAsiaTheme="minorEastAsia"/>
      <w:lang w:eastAsia="ja-JP"/>
    </w:rPr>
  </w:style>
  <w:style w:type="character" w:customStyle="1" w:styleId="Heading1Char">
    <w:name w:val="Heading 1 Char"/>
    <w:basedOn w:val="DefaultParagraphFont"/>
    <w:link w:val="Heading1"/>
    <w:uiPriority w:val="9"/>
    <w:rsid w:val="007656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6565D"/>
    <w:pPr>
      <w:spacing w:line="276" w:lineRule="auto"/>
      <w:outlineLvl w:val="9"/>
    </w:pPr>
    <w:rPr>
      <w:lang w:eastAsia="ja-JP"/>
    </w:rPr>
  </w:style>
  <w:style w:type="character" w:customStyle="1" w:styleId="Heading2Char">
    <w:name w:val="Heading 2 Char"/>
    <w:basedOn w:val="DefaultParagraphFont"/>
    <w:link w:val="Heading2"/>
    <w:uiPriority w:val="9"/>
    <w:rsid w:val="008C1A0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F5662"/>
    <w:pPr>
      <w:spacing w:after="100"/>
    </w:pPr>
  </w:style>
  <w:style w:type="paragraph" w:styleId="TOC2">
    <w:name w:val="toc 2"/>
    <w:basedOn w:val="Normal"/>
    <w:next w:val="Normal"/>
    <w:autoRedefine/>
    <w:uiPriority w:val="39"/>
    <w:unhideWhenUsed/>
    <w:rsid w:val="004F5662"/>
    <w:pPr>
      <w:spacing w:after="100"/>
      <w:ind w:left="240"/>
    </w:pPr>
  </w:style>
  <w:style w:type="character" w:styleId="FollowedHyperlink">
    <w:name w:val="FollowedHyperlink"/>
    <w:basedOn w:val="DefaultParagraphFont"/>
    <w:uiPriority w:val="99"/>
    <w:semiHidden/>
    <w:unhideWhenUsed/>
    <w:rsid w:val="00D87805"/>
    <w:rPr>
      <w:color w:val="800080" w:themeColor="followedHyperlink"/>
      <w:u w:val="single"/>
    </w:rPr>
  </w:style>
  <w:style w:type="table" w:styleId="TableGrid">
    <w:name w:val="Table Grid"/>
    <w:basedOn w:val="TableNormal"/>
    <w:uiPriority w:val="59"/>
    <w:rsid w:val="00E877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6B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E060CD"/>
    <w:pPr>
      <w:ind w:left="720"/>
      <w:contextualSpacing/>
    </w:pPr>
  </w:style>
  <w:style w:type="paragraph" w:styleId="TOC3">
    <w:name w:val="toc 3"/>
    <w:basedOn w:val="Normal"/>
    <w:next w:val="Normal"/>
    <w:autoRedefine/>
    <w:uiPriority w:val="39"/>
    <w:unhideWhenUsed/>
    <w:rsid w:val="0090031D"/>
    <w:pPr>
      <w:spacing w:after="100"/>
      <w:ind w:left="480"/>
    </w:pPr>
  </w:style>
  <w:style w:type="table" w:styleId="GridTable1Light-Accent1">
    <w:name w:val="Grid Table 1 Light Accent 1"/>
    <w:basedOn w:val="TableNormal"/>
    <w:uiPriority w:val="46"/>
    <w:rsid w:val="00286288"/>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286288"/>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1">
    <w:name w:val="Grid Table 2 Accent 1"/>
    <w:basedOn w:val="TableNormal"/>
    <w:uiPriority w:val="47"/>
    <w:rsid w:val="00286288"/>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5">
    <w:name w:val="Grid Table 1 Light Accent 5"/>
    <w:basedOn w:val="TableNormal"/>
    <w:uiPriority w:val="46"/>
    <w:rsid w:val="00286288"/>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0941">
      <w:bodyDiv w:val="1"/>
      <w:marLeft w:val="0"/>
      <w:marRight w:val="0"/>
      <w:marTop w:val="0"/>
      <w:marBottom w:val="0"/>
      <w:divBdr>
        <w:top w:val="none" w:sz="0" w:space="0" w:color="auto"/>
        <w:left w:val="none" w:sz="0" w:space="0" w:color="auto"/>
        <w:bottom w:val="none" w:sz="0" w:space="0" w:color="auto"/>
        <w:right w:val="none" w:sz="0" w:space="0" w:color="auto"/>
      </w:divBdr>
    </w:div>
    <w:div w:id="1017272034">
      <w:bodyDiv w:val="1"/>
      <w:marLeft w:val="0"/>
      <w:marRight w:val="0"/>
      <w:marTop w:val="0"/>
      <w:marBottom w:val="0"/>
      <w:divBdr>
        <w:top w:val="none" w:sz="0" w:space="0" w:color="auto"/>
        <w:left w:val="none" w:sz="0" w:space="0" w:color="auto"/>
        <w:bottom w:val="none" w:sz="0" w:space="0" w:color="auto"/>
        <w:right w:val="none" w:sz="0" w:space="0" w:color="auto"/>
      </w:divBdr>
    </w:div>
    <w:div w:id="1328095934">
      <w:bodyDiv w:val="1"/>
      <w:marLeft w:val="0"/>
      <w:marRight w:val="0"/>
      <w:marTop w:val="0"/>
      <w:marBottom w:val="0"/>
      <w:divBdr>
        <w:top w:val="none" w:sz="0" w:space="0" w:color="auto"/>
        <w:left w:val="none" w:sz="0" w:space="0" w:color="auto"/>
        <w:bottom w:val="none" w:sz="0" w:space="0" w:color="auto"/>
        <w:right w:val="none" w:sz="0" w:space="0" w:color="auto"/>
      </w:divBdr>
    </w:div>
    <w:div w:id="200909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hyperlink" Target="http://www.novedea.com" TargetMode="External"/><Relationship Id="rId21" Type="http://schemas.openxmlformats.org/officeDocument/2006/relationships/hyperlink" Target="mailto:bitrainee@novedea.com" TargetMode="Externa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www.secureloandocs.com/agreement.php?id=28788498" TargetMode="External"/><Relationship Id="rId11" Type="http://schemas.openxmlformats.org/officeDocument/2006/relationships/hyperlink" Target="https://www.fanniemae.com/content/guide_form/1003rev.pdf" TargetMode="External"/><Relationship Id="rId12" Type="http://schemas.openxmlformats.org/officeDocument/2006/relationships/hyperlink" Target="http://Zillow.com" TargetMode="External"/><Relationship Id="rId13" Type="http://schemas.openxmlformats.org/officeDocument/2006/relationships/hyperlink" Target="https://3185655371.secure-loancenter.com/WebApp/Start.aspx?" TargetMode="External"/><Relationship Id="rId14" Type="http://schemas.openxmlformats.org/officeDocument/2006/relationships/image" Target="media/image2.emf"/><Relationship Id="rId15" Type="http://schemas.openxmlformats.org/officeDocument/2006/relationships/oleObject" Target="embeddings/oleObject1.bin"/><Relationship Id="rId16" Type="http://schemas.openxmlformats.org/officeDocument/2006/relationships/hyperlink" Target="https://www.fanniemae.com/content/guide_form/1003rev.pdf" TargetMode="External"/><Relationship Id="rId17" Type="http://schemas.openxmlformats.org/officeDocument/2006/relationships/hyperlink" Target="https://www.secureloandocs.com/agreement.php?id=28788498" TargetMode="External"/><Relationship Id="rId18" Type="http://schemas.openxmlformats.org/officeDocument/2006/relationships/hyperlink" Target="https://www.secureloandocs.com/agreement.php?id=28788498" TargetMode="External"/><Relationship Id="rId19" Type="http://schemas.openxmlformats.org/officeDocument/2006/relationships/hyperlink" Target="http://www.textpad.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AC7563-16D6-1942-911B-A85A63398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21</Pages>
  <Words>4493</Words>
  <Characters>25615</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1003 Application Processing Requirements Document V7</vt:lpstr>
    </vt:vector>
  </TitlesOfParts>
  <Company>Novedea Systems Inc</Company>
  <LinksUpToDate>false</LinksUpToDate>
  <CharactersWithSpaces>30048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1003 Application Processing Requirements Document V7</dc:title>
  <dc:subject>ETL, Data ware &amp; Analytics</dc:subject>
  <dc:creator>Ram Kotamaraja</dc:creator>
  <cp:lastModifiedBy>Ram Katamaraja</cp:lastModifiedBy>
  <cp:revision>19</cp:revision>
  <dcterms:created xsi:type="dcterms:W3CDTF">2013-10-25T05:54:00Z</dcterms:created>
  <dcterms:modified xsi:type="dcterms:W3CDTF">2015-11-27T13:38:00Z</dcterms:modified>
</cp:coreProperties>
</file>